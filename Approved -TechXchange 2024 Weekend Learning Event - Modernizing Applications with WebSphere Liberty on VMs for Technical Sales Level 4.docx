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41016" w14:textId="5E46C995" w:rsidR="00EB6F68" w:rsidRDefault="00FD1EFA">
      <w:pPr>
        <w:pStyle w:val="Heading1"/>
      </w:pPr>
      <w:r>
        <w:rPr>
          <w:lang w:val="en"/>
        </w:rPr>
        <w:t>Modernizing Applications with WebSphere Liberty on VMs for Technical Sales Level 4</w:t>
      </w:r>
    </w:p>
    <w:p w14:paraId="6C51FA4C" w14:textId="5F76EF6C" w:rsidR="00331E10" w:rsidRPr="003B3F83" w:rsidRDefault="00331E10" w:rsidP="003B3F83">
      <w:pPr>
        <w:rPr>
          <w:rFonts w:ascii="Arial" w:hAnsi="Arial" w:cs="Arial"/>
          <w:color w:val="212121"/>
        </w:rPr>
      </w:pPr>
      <w:r w:rsidRPr="003B3F83">
        <w:rPr>
          <w:rFonts w:ascii="Arial" w:hAnsi="Arial" w:cs="Arial"/>
          <w:b/>
          <w:bCs/>
          <w:color w:val="000000"/>
        </w:rPr>
        <w:t>Course Description:  </w:t>
      </w:r>
    </w:p>
    <w:p w14:paraId="1EF9B2ED" w14:textId="77777777" w:rsidR="00331E10" w:rsidRPr="003B3F83" w:rsidRDefault="00331E10" w:rsidP="003B3F83">
      <w:pPr>
        <w:rPr>
          <w:rFonts w:ascii="Arial" w:hAnsi="Arial" w:cs="Arial"/>
          <w:color w:val="000000"/>
          <w:lang w:val="en-IN"/>
        </w:rPr>
      </w:pPr>
    </w:p>
    <w:p w14:paraId="72D34C66" w14:textId="7369C6E0" w:rsidR="00FD1EFA" w:rsidRPr="009373EC" w:rsidRDefault="00FD1EFA" w:rsidP="003B3F83">
      <w:pPr>
        <w:rPr>
          <w:rFonts w:ascii="Arial" w:hAnsi="Arial" w:cs="Arial"/>
          <w:sz w:val="22"/>
          <w:szCs w:val="22"/>
        </w:rPr>
      </w:pPr>
      <w:r w:rsidRPr="009373EC">
        <w:rPr>
          <w:rFonts w:ascii="Arial" w:hAnsi="Arial" w:cs="Arial"/>
          <w:sz w:val="22"/>
          <w:szCs w:val="22"/>
        </w:rPr>
        <w:t>This learning plan prepares you to conduct a proof of experience (</w:t>
      </w:r>
      <w:proofErr w:type="spellStart"/>
      <w:r w:rsidRPr="009373EC">
        <w:rPr>
          <w:rFonts w:ascii="Arial" w:hAnsi="Arial" w:cs="Arial"/>
          <w:sz w:val="22"/>
          <w:szCs w:val="22"/>
        </w:rPr>
        <w:t>PoX</w:t>
      </w:r>
      <w:proofErr w:type="spellEnd"/>
      <w:r w:rsidRPr="009373EC">
        <w:rPr>
          <w:rFonts w:ascii="Arial" w:hAnsi="Arial" w:cs="Arial"/>
          <w:sz w:val="22"/>
          <w:szCs w:val="22"/>
        </w:rPr>
        <w:t>) f</w:t>
      </w:r>
      <w:r w:rsidR="000D103F">
        <w:rPr>
          <w:rFonts w:ascii="Arial" w:hAnsi="Arial" w:cs="Arial"/>
          <w:sz w:val="22"/>
          <w:szCs w:val="22"/>
        </w:rPr>
        <w:t>o</w:t>
      </w:r>
      <w:r w:rsidRPr="009373EC">
        <w:rPr>
          <w:rFonts w:ascii="Arial" w:hAnsi="Arial" w:cs="Arial"/>
          <w:sz w:val="22"/>
          <w:szCs w:val="22"/>
        </w:rPr>
        <w:t xml:space="preserve">r clients, following recommended practices for enterprise deployment of Liberty on VMs. </w:t>
      </w:r>
    </w:p>
    <w:p w14:paraId="2A6B5F0B" w14:textId="77777777" w:rsidR="00410DAD" w:rsidRPr="009373EC" w:rsidRDefault="00410DAD" w:rsidP="003B3F83">
      <w:pPr>
        <w:rPr>
          <w:rFonts w:ascii="Arial" w:hAnsi="Arial" w:cs="Arial"/>
          <w:sz w:val="22"/>
          <w:szCs w:val="22"/>
        </w:rPr>
      </w:pPr>
    </w:p>
    <w:p w14:paraId="09516DB6" w14:textId="0DCA3A51" w:rsidR="00410DAD" w:rsidRPr="009373EC" w:rsidRDefault="00410DAD" w:rsidP="003B3F83">
      <w:pPr>
        <w:rPr>
          <w:rFonts w:ascii="Arial" w:hAnsi="Arial" w:cs="Arial"/>
          <w:sz w:val="22"/>
          <w:szCs w:val="22"/>
        </w:rPr>
      </w:pPr>
      <w:r w:rsidRPr="009373EC">
        <w:rPr>
          <w:rFonts w:ascii="Arial" w:hAnsi="Arial" w:cs="Arial"/>
          <w:sz w:val="22"/>
          <w:szCs w:val="22"/>
        </w:rPr>
        <w:t xml:space="preserve">This one-day training focuses on a subset of the overall Level 4 learning journey, including architecture and sizing, installation, configuration, recommended practices for enterprise deployments, and is re-enforced through hands-on exercises, case studies, and quizzes. </w:t>
      </w:r>
    </w:p>
    <w:p w14:paraId="0BE89CB2" w14:textId="77777777" w:rsidR="00410DAD" w:rsidRPr="009373EC" w:rsidRDefault="00410DAD" w:rsidP="003B3F83">
      <w:pPr>
        <w:rPr>
          <w:rFonts w:ascii="Arial" w:hAnsi="Arial" w:cs="Arial"/>
          <w:sz w:val="22"/>
          <w:szCs w:val="22"/>
        </w:rPr>
      </w:pPr>
    </w:p>
    <w:p w14:paraId="47636A4A" w14:textId="7DDE2DE2" w:rsidR="00410DAD" w:rsidRPr="009373EC" w:rsidRDefault="00410DAD" w:rsidP="003B3F83">
      <w:pPr>
        <w:rPr>
          <w:rFonts w:ascii="Arial" w:hAnsi="Arial" w:cs="Arial"/>
          <w:color w:val="000000"/>
          <w:sz w:val="22"/>
          <w:szCs w:val="22"/>
          <w:lang w:val="en-IN"/>
        </w:rPr>
      </w:pPr>
      <w:r w:rsidRPr="009373EC">
        <w:rPr>
          <w:rFonts w:ascii="Arial" w:hAnsi="Arial" w:cs="Arial"/>
          <w:sz w:val="22"/>
          <w:szCs w:val="22"/>
        </w:rPr>
        <w:t xml:space="preserve">Individually, you will complete the hands-on exercises. Working in teams, you will compete while testing your knowledge through interactive, gamified quiz shows, where prizes are awarded to the top teams.  </w:t>
      </w:r>
    </w:p>
    <w:p w14:paraId="01BE09B1" w14:textId="77777777" w:rsidR="00FD1EFA" w:rsidRDefault="00FD1EFA" w:rsidP="003B3F83">
      <w:pPr>
        <w:rPr>
          <w:rFonts w:ascii="Arial" w:hAnsi="Arial" w:cs="Arial"/>
          <w:color w:val="000000"/>
        </w:rPr>
      </w:pPr>
    </w:p>
    <w:p w14:paraId="70FEB3EB" w14:textId="430C0870" w:rsidR="00FD1EFA" w:rsidRDefault="00000000" w:rsidP="003B3F83">
      <w:pPr>
        <w:rPr>
          <w:rFonts w:ascii="Arial" w:hAnsi="Arial" w:cs="Arial"/>
          <w:color w:val="000000"/>
        </w:rPr>
      </w:pPr>
      <w:hyperlink r:id="rId8" w:history="1">
        <w:r w:rsidR="00FD1EFA" w:rsidRPr="00DE7E2B">
          <w:rPr>
            <w:rStyle w:val="Hyperlink"/>
            <w:rFonts w:ascii="Arial" w:hAnsi="Arial" w:cs="Arial"/>
          </w:rPr>
          <w:t>https://yourlearning.ibm.com/activity/PLAN-17CE64E272F6</w:t>
        </w:r>
      </w:hyperlink>
    </w:p>
    <w:p w14:paraId="452AA8B8" w14:textId="0DDCF70F" w:rsidR="00321746" w:rsidRPr="003B3F83" w:rsidRDefault="00321746" w:rsidP="003B3F83">
      <w:pPr>
        <w:rPr>
          <w:rFonts w:ascii="Arial" w:hAnsi="Arial" w:cs="Arial"/>
          <w:color w:val="212121"/>
        </w:rPr>
      </w:pPr>
      <w:r w:rsidRPr="003B3F83">
        <w:rPr>
          <w:rFonts w:ascii="Arial" w:hAnsi="Arial" w:cs="Arial"/>
          <w:color w:val="000000"/>
        </w:rPr>
        <w:t> </w:t>
      </w:r>
    </w:p>
    <w:p w14:paraId="36B3C9AC" w14:textId="7AE14964" w:rsidR="00331E10" w:rsidRPr="003B3F83" w:rsidRDefault="00321746" w:rsidP="003B3F83">
      <w:pPr>
        <w:rPr>
          <w:rFonts w:ascii="Arial" w:hAnsi="Arial" w:cs="Arial"/>
          <w:color w:val="000000"/>
        </w:rPr>
      </w:pPr>
      <w:r w:rsidRPr="003B3F83">
        <w:rPr>
          <w:rFonts w:ascii="Arial" w:hAnsi="Arial" w:cs="Arial"/>
          <w:b/>
          <w:bCs/>
          <w:color w:val="000000"/>
        </w:rPr>
        <w:t>Key Learning</w:t>
      </w:r>
      <w:r w:rsidR="00331E10" w:rsidRPr="003B3F83">
        <w:rPr>
          <w:rFonts w:ascii="Arial" w:hAnsi="Arial" w:cs="Arial"/>
          <w:b/>
          <w:bCs/>
          <w:color w:val="000000"/>
        </w:rPr>
        <w:t xml:space="preserve"> Objectives:</w:t>
      </w:r>
    </w:p>
    <w:p w14:paraId="5D2A8EFC" w14:textId="5B6AF9FF" w:rsidR="00331E10" w:rsidRPr="00F1079E" w:rsidRDefault="00410DAD" w:rsidP="00F1079E">
      <w:pPr>
        <w:pStyle w:val="ListParagraph"/>
        <w:numPr>
          <w:ilvl w:val="0"/>
          <w:numId w:val="35"/>
        </w:numPr>
        <w:spacing w:after="120"/>
        <w:rPr>
          <w:rFonts w:ascii="Arial" w:hAnsi="Arial" w:cs="Arial"/>
          <w:color w:val="000000"/>
          <w:sz w:val="22"/>
          <w:szCs w:val="22"/>
        </w:rPr>
      </w:pPr>
      <w:r w:rsidRPr="00F1079E">
        <w:rPr>
          <w:rFonts w:ascii="Arial" w:hAnsi="Arial" w:cs="Arial"/>
          <w:color w:val="000000"/>
          <w:sz w:val="22"/>
          <w:szCs w:val="22"/>
        </w:rPr>
        <w:t>Learn recommended practices for Enterprise deployment of Liberty on VMs</w:t>
      </w:r>
    </w:p>
    <w:p w14:paraId="729DD29C" w14:textId="2F0319F2" w:rsidR="00F765BF" w:rsidRPr="00F1079E" w:rsidRDefault="00F765BF" w:rsidP="00F1079E">
      <w:pPr>
        <w:pStyle w:val="ListParagraph"/>
        <w:numPr>
          <w:ilvl w:val="0"/>
          <w:numId w:val="35"/>
        </w:numPr>
        <w:spacing w:after="120"/>
        <w:rPr>
          <w:rFonts w:ascii="Arial" w:hAnsi="Arial" w:cs="Arial"/>
          <w:color w:val="000000"/>
          <w:sz w:val="22"/>
          <w:szCs w:val="22"/>
        </w:rPr>
      </w:pPr>
      <w:r w:rsidRPr="00F1079E">
        <w:rPr>
          <w:rFonts w:ascii="Arial" w:hAnsi="Arial" w:cs="Arial"/>
          <w:color w:val="000000"/>
          <w:sz w:val="22"/>
          <w:szCs w:val="22"/>
        </w:rPr>
        <w:t xml:space="preserve">Deepen skills on Liberty’s differentiating architecture </w:t>
      </w:r>
      <w:r w:rsidR="003E4AD8" w:rsidRPr="00F1079E">
        <w:rPr>
          <w:rFonts w:ascii="Arial" w:hAnsi="Arial" w:cs="Arial"/>
          <w:color w:val="000000"/>
          <w:sz w:val="22"/>
          <w:szCs w:val="22"/>
        </w:rPr>
        <w:t>and sizing</w:t>
      </w:r>
    </w:p>
    <w:p w14:paraId="522C646F" w14:textId="2892FA3D" w:rsidR="00516DC4" w:rsidRPr="00F1079E" w:rsidRDefault="00516DC4" w:rsidP="00F1079E">
      <w:pPr>
        <w:pStyle w:val="ListParagraph"/>
        <w:numPr>
          <w:ilvl w:val="0"/>
          <w:numId w:val="35"/>
        </w:numPr>
        <w:spacing w:after="120"/>
        <w:rPr>
          <w:rFonts w:ascii="Arial" w:hAnsi="Arial" w:cs="Arial"/>
          <w:color w:val="000000"/>
          <w:sz w:val="22"/>
          <w:szCs w:val="22"/>
        </w:rPr>
      </w:pPr>
      <w:r w:rsidRPr="00F1079E">
        <w:rPr>
          <w:rFonts w:ascii="Arial" w:hAnsi="Arial" w:cs="Arial"/>
          <w:color w:val="000000"/>
          <w:sz w:val="22"/>
          <w:szCs w:val="22"/>
        </w:rPr>
        <w:t xml:space="preserve">Work thorough 3 customer case studies, address client questions and recommended solution  </w:t>
      </w:r>
    </w:p>
    <w:p w14:paraId="7167AF32" w14:textId="5E2E7E0E" w:rsidR="00F765BF" w:rsidRPr="00F1079E" w:rsidRDefault="00F765BF" w:rsidP="00F1079E">
      <w:pPr>
        <w:pStyle w:val="ListParagraph"/>
        <w:numPr>
          <w:ilvl w:val="0"/>
          <w:numId w:val="35"/>
        </w:numPr>
        <w:spacing w:after="120"/>
        <w:rPr>
          <w:rFonts w:ascii="Arial" w:hAnsi="Arial" w:cs="Arial"/>
          <w:color w:val="000000"/>
          <w:sz w:val="22"/>
          <w:szCs w:val="22"/>
        </w:rPr>
      </w:pPr>
      <w:r w:rsidRPr="00F1079E">
        <w:rPr>
          <w:rFonts w:ascii="Arial" w:hAnsi="Arial" w:cs="Arial"/>
          <w:color w:val="000000"/>
          <w:sz w:val="22"/>
          <w:szCs w:val="22"/>
        </w:rPr>
        <w:t xml:space="preserve">Hands-on experience with Liberty installation, configuration, and deployment in Collectives and stand-alone scenarios </w:t>
      </w:r>
    </w:p>
    <w:p w14:paraId="0E8A3F57" w14:textId="77777777" w:rsidR="00F765BF" w:rsidRPr="003B3F83" w:rsidRDefault="00F765BF" w:rsidP="003B3F83">
      <w:pPr>
        <w:rPr>
          <w:rFonts w:ascii="Arial" w:hAnsi="Arial" w:cs="Arial"/>
          <w:color w:val="000000"/>
        </w:rPr>
      </w:pPr>
    </w:p>
    <w:p w14:paraId="114C0A35" w14:textId="77777777" w:rsidR="009373EC" w:rsidRDefault="00321746" w:rsidP="009373EC">
      <w:pPr>
        <w:spacing w:after="240"/>
        <w:rPr>
          <w:rFonts w:ascii="Arial" w:hAnsi="Arial" w:cs="Arial"/>
          <w:b/>
          <w:bCs/>
          <w:color w:val="242424"/>
        </w:rPr>
      </w:pP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Pre-Work</w:t>
      </w:r>
      <w:r w:rsidR="00331E10" w:rsidRPr="003B3F83">
        <w:rPr>
          <w:rFonts w:ascii="Arial" w:hAnsi="Arial" w:cs="Arial"/>
          <w:b/>
          <w:bCs/>
          <w:color w:val="242424"/>
        </w:rPr>
        <w:t>:</w:t>
      </w:r>
    </w:p>
    <w:p w14:paraId="39ABD03C" w14:textId="4EC3C81F" w:rsidR="00FE7533" w:rsidRPr="009373EC" w:rsidRDefault="00FE7533" w:rsidP="009373EC">
      <w:pPr>
        <w:spacing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1. </w:t>
      </w:r>
      <w:r w:rsidRPr="009373EC">
        <w:rPr>
          <w:rFonts w:ascii="Arial" w:hAnsi="Arial" w:cs="Arial"/>
          <w:color w:val="000000"/>
          <w:sz w:val="22"/>
          <w:szCs w:val="22"/>
        </w:rPr>
        <w:t xml:space="preserve">General </w:t>
      </w:r>
      <w:proofErr w:type="spellStart"/>
      <w:r w:rsidRPr="009373EC">
        <w:rPr>
          <w:rFonts w:ascii="Arial" w:hAnsi="Arial" w:cs="Arial"/>
          <w:color w:val="000000"/>
          <w:sz w:val="22"/>
          <w:szCs w:val="22"/>
        </w:rPr>
        <w:t>PoX</w:t>
      </w:r>
      <w:proofErr w:type="spellEnd"/>
      <w:r w:rsidRPr="009373EC">
        <w:rPr>
          <w:rFonts w:ascii="Arial" w:hAnsi="Arial" w:cs="Arial"/>
          <w:color w:val="000000"/>
          <w:sz w:val="22"/>
          <w:szCs w:val="22"/>
        </w:rPr>
        <w:t xml:space="preserve"> Best practices. </w:t>
      </w:r>
    </w:p>
    <w:p w14:paraId="0484E39E" w14:textId="517B2D85" w:rsidR="005E5C8B" w:rsidRPr="007E3501" w:rsidRDefault="00000000" w:rsidP="009373EC">
      <w:pPr>
        <w:spacing w:after="240"/>
        <w:rPr>
          <w:rFonts w:ascii="Arial" w:hAnsi="Arial" w:cs="Arial"/>
          <w:sz w:val="22"/>
          <w:szCs w:val="22"/>
        </w:rPr>
      </w:pPr>
      <w:hyperlink r:id="rId9" w:history="1">
        <w:r w:rsidR="005E5C8B" w:rsidRPr="007E3501">
          <w:rPr>
            <w:rStyle w:val="Hyperlink"/>
            <w:rFonts w:ascii="Arial" w:hAnsi="Arial" w:cs="Arial"/>
            <w:sz w:val="22"/>
            <w:szCs w:val="22"/>
          </w:rPr>
          <w:t>https://yourlearning.ibm.com/activity/PLAN-331A2AB52C0F</w:t>
        </w:r>
      </w:hyperlink>
    </w:p>
    <w:p w14:paraId="380E472B" w14:textId="2E8F7FB3" w:rsidR="00321746" w:rsidRPr="005E5C8B" w:rsidRDefault="00321746" w:rsidP="009373EC">
      <w:pPr>
        <w:spacing w:after="240"/>
      </w:pPr>
      <w:r w:rsidRPr="003B3F83">
        <w:rPr>
          <w:rFonts w:ascii="Arial" w:hAnsi="Arial" w:cs="Arial"/>
          <w:color w:val="000000"/>
        </w:rPr>
        <w:br/>
      </w: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 xml:space="preserve">Learning </w:t>
      </w:r>
      <w:r w:rsidR="00331E10"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P</w:t>
      </w: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re-requisites: </w:t>
      </w:r>
    </w:p>
    <w:p w14:paraId="6DEFC30B" w14:textId="724F18F6" w:rsidR="00FE7533" w:rsidRPr="009373EC" w:rsidRDefault="00FE7533" w:rsidP="009373EC">
      <w:pPr>
        <w:pStyle w:val="ListParagraph"/>
        <w:numPr>
          <w:ilvl w:val="0"/>
          <w:numId w:val="31"/>
        </w:numPr>
        <w:spacing w:before="0" w:beforeAutospacing="0" w:after="120" w:afterAutospacing="0"/>
        <w:ind w:left="360"/>
        <w:rPr>
          <w:rFonts w:ascii="Arial" w:hAnsi="Arial" w:cs="Arial"/>
          <w:color w:val="212121"/>
          <w:sz w:val="22"/>
          <w:szCs w:val="22"/>
        </w:rPr>
      </w:pPr>
      <w:r w:rsidRPr="009373EC">
        <w:rPr>
          <w:rFonts w:ascii="Arial" w:hAnsi="Arial" w:cs="Arial"/>
          <w:color w:val="212121"/>
          <w:sz w:val="22"/>
          <w:szCs w:val="22"/>
        </w:rPr>
        <w:t>WebSphere and Liberty Level 2</w:t>
      </w:r>
    </w:p>
    <w:p w14:paraId="7E41114F" w14:textId="40988C1D" w:rsidR="009373EC" w:rsidRPr="009373EC" w:rsidRDefault="00000000" w:rsidP="009373EC">
      <w:pPr>
        <w:spacing w:after="120"/>
        <w:ind w:firstLine="360"/>
        <w:rPr>
          <w:rFonts w:ascii="Arial" w:hAnsi="Arial" w:cs="Arial"/>
          <w:color w:val="212121"/>
          <w:sz w:val="22"/>
          <w:szCs w:val="22"/>
        </w:rPr>
      </w:pPr>
      <w:hyperlink r:id="rId10" w:history="1">
        <w:r w:rsidR="009373EC" w:rsidRPr="009373EC">
          <w:rPr>
            <w:rStyle w:val="Hyperlink"/>
            <w:rFonts w:ascii="Arial" w:hAnsi="Arial" w:cs="Arial"/>
            <w:sz w:val="22"/>
            <w:szCs w:val="22"/>
          </w:rPr>
          <w:t>https://yourlearning.ibm.com/activity/PLAN-8B08B9AF441E</w:t>
        </w:r>
      </w:hyperlink>
    </w:p>
    <w:p w14:paraId="77690818" w14:textId="4F447088" w:rsidR="009373EC" w:rsidRPr="009373EC" w:rsidRDefault="009373EC" w:rsidP="009373EC">
      <w:pPr>
        <w:pStyle w:val="ListParagraph"/>
        <w:numPr>
          <w:ilvl w:val="0"/>
          <w:numId w:val="31"/>
        </w:numPr>
        <w:spacing w:before="0" w:beforeAutospacing="0" w:after="120" w:afterAutospacing="0"/>
        <w:ind w:left="360"/>
        <w:rPr>
          <w:rFonts w:ascii="Arial" w:hAnsi="Arial" w:cs="Arial"/>
          <w:color w:val="212121"/>
          <w:sz w:val="22"/>
          <w:szCs w:val="22"/>
        </w:rPr>
      </w:pPr>
      <w:r w:rsidRPr="009373EC">
        <w:rPr>
          <w:rFonts w:ascii="Arial" w:hAnsi="Arial" w:cs="Arial"/>
          <w:color w:val="212121"/>
          <w:sz w:val="22"/>
          <w:szCs w:val="22"/>
        </w:rPr>
        <w:t>WebSphere Hybrid Edition for technical Sellers Level 3</w:t>
      </w:r>
    </w:p>
    <w:p w14:paraId="3B41FFEF" w14:textId="143B007E" w:rsidR="009373EC" w:rsidRDefault="00000000" w:rsidP="009373EC">
      <w:pPr>
        <w:spacing w:after="120"/>
        <w:ind w:left="360"/>
        <w:rPr>
          <w:rFonts w:ascii="Arial" w:hAnsi="Arial" w:cs="Arial"/>
          <w:color w:val="212121"/>
        </w:rPr>
      </w:pPr>
      <w:hyperlink r:id="rId11" w:history="1">
        <w:r w:rsidR="009373EC" w:rsidRPr="009373EC">
          <w:rPr>
            <w:rStyle w:val="Hyperlink"/>
            <w:rFonts w:ascii="Arial" w:hAnsi="Arial" w:cs="Arial"/>
            <w:sz w:val="22"/>
            <w:szCs w:val="22"/>
          </w:rPr>
          <w:t>https://yourlearning.ibm.com/activity/PLAN-9FA86B665450</w:t>
        </w:r>
      </w:hyperlink>
    </w:p>
    <w:p w14:paraId="4D13F1BF" w14:textId="77777777" w:rsidR="009373EC" w:rsidRPr="009373EC" w:rsidRDefault="009373EC" w:rsidP="009373EC">
      <w:pPr>
        <w:spacing w:after="120"/>
        <w:rPr>
          <w:rFonts w:ascii="Arial" w:hAnsi="Arial" w:cs="Arial"/>
          <w:color w:val="212121"/>
        </w:rPr>
      </w:pPr>
    </w:p>
    <w:p w14:paraId="2E65E1E8" w14:textId="5BE12EC0" w:rsidR="00131CFB" w:rsidRDefault="00321746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  <w:r w:rsidRPr="003B3F83">
        <w:rPr>
          <w:rFonts w:ascii="Arial" w:hAnsi="Arial" w:cs="Arial"/>
          <w:color w:val="000000"/>
        </w:rPr>
        <w:lastRenderedPageBreak/>
        <w:br/>
      </w:r>
      <w:r w:rsidRPr="003B3F83">
        <w:rPr>
          <w:rFonts w:ascii="Arial" w:hAnsi="Arial" w:cs="Arial"/>
          <w:color w:val="000000"/>
        </w:rPr>
        <w:br/>
      </w:r>
      <w:r w:rsidR="00131CFB">
        <w:rPr>
          <w:rFonts w:ascii="Arial" w:hAnsi="Arial" w:cs="Arial"/>
          <w:b/>
          <w:bCs/>
          <w:color w:val="242424"/>
          <w:bdr w:val="none" w:sz="0" w:space="0" w:color="auto" w:frame="1"/>
        </w:rPr>
        <w:t>Post Weekend Learning Activities:</w:t>
      </w:r>
    </w:p>
    <w:p w14:paraId="656BED57" w14:textId="77777777" w:rsidR="00131CFB" w:rsidRDefault="00131CFB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07EF54F0" w14:textId="1184D33F" w:rsidR="005C09E3" w:rsidRDefault="005C09E3" w:rsidP="005C09E3">
      <w:pPr>
        <w:pStyle w:val="ListParagraph"/>
        <w:numPr>
          <w:ilvl w:val="0"/>
          <w:numId w:val="32"/>
        </w:numPr>
        <w:spacing w:before="0" w:beforeAutospacing="0" w:after="120" w:afterAutospacing="0"/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Complete the L4 training badge</w:t>
      </w:r>
    </w:p>
    <w:p w14:paraId="22ADDCE9" w14:textId="7E93D214" w:rsidR="0042545A" w:rsidRDefault="0042545A" w:rsidP="005C09E3">
      <w:pPr>
        <w:pStyle w:val="ListParagraph"/>
        <w:numPr>
          <w:ilvl w:val="1"/>
          <w:numId w:val="32"/>
        </w:numPr>
        <w:spacing w:before="0" w:beforeAutospacing="0" w:after="120" w:afterAutospacing="0"/>
        <w:ind w:left="1080"/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Complete the required “</w:t>
      </w:r>
      <w:r w:rsidRPr="0042545A">
        <w:rPr>
          <w:rFonts w:ascii="Arial" w:hAnsi="Arial" w:cs="Arial"/>
          <w:b/>
          <w:bCs/>
          <w:color w:val="242424"/>
          <w:bdr w:val="none" w:sz="0" w:space="0" w:color="auto" w:frame="1"/>
        </w:rPr>
        <w:t>Product Education</w:t>
      </w:r>
      <w:r>
        <w:rPr>
          <w:rFonts w:ascii="Arial" w:hAnsi="Arial" w:cs="Arial"/>
          <w:color w:val="242424"/>
          <w:bdr w:val="none" w:sz="0" w:space="0" w:color="auto" w:frame="1"/>
        </w:rPr>
        <w:t>” sections of the Level 4 course that were not covered in the one-day in-person training</w:t>
      </w:r>
    </w:p>
    <w:p w14:paraId="040DAEEE" w14:textId="34D96739" w:rsidR="0042545A" w:rsidRDefault="0042545A" w:rsidP="005C09E3">
      <w:pPr>
        <w:pStyle w:val="ListParagraph"/>
        <w:numPr>
          <w:ilvl w:val="1"/>
          <w:numId w:val="32"/>
        </w:numPr>
        <w:spacing w:before="0" w:beforeAutospacing="0" w:after="120" w:afterAutospacing="0"/>
        <w:ind w:left="1080"/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Complete the quizzes, if not done during the in-person training session</w:t>
      </w:r>
    </w:p>
    <w:p w14:paraId="028B3758" w14:textId="2FB82084" w:rsidR="0042545A" w:rsidRDefault="0042545A" w:rsidP="005C09E3">
      <w:pPr>
        <w:pStyle w:val="ListParagraph"/>
        <w:numPr>
          <w:ilvl w:val="1"/>
          <w:numId w:val="32"/>
        </w:numPr>
        <w:spacing w:before="0" w:beforeAutospacing="0" w:after="120" w:afterAutospacing="0"/>
        <w:ind w:left="1080"/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Plan to conduct and document a WebSphere Liberty </w:t>
      </w:r>
      <w:proofErr w:type="spellStart"/>
      <w:r>
        <w:rPr>
          <w:rFonts w:ascii="Arial" w:hAnsi="Arial" w:cs="Arial"/>
          <w:color w:val="242424"/>
          <w:bdr w:val="none" w:sz="0" w:space="0" w:color="auto" w:frame="1"/>
        </w:rPr>
        <w:t>PoX</w:t>
      </w:r>
      <w:proofErr w:type="spellEnd"/>
      <w:r>
        <w:rPr>
          <w:rFonts w:ascii="Arial" w:hAnsi="Arial" w:cs="Arial"/>
          <w:color w:val="242424"/>
          <w:bdr w:val="none" w:sz="0" w:space="0" w:color="auto" w:frame="1"/>
        </w:rPr>
        <w:t>, and submit to your manager for review</w:t>
      </w:r>
    </w:p>
    <w:p w14:paraId="5D7C8926" w14:textId="77777777" w:rsidR="00FD05E7" w:rsidRDefault="00FD05E7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44A7FC70" w14:textId="77777777" w:rsidR="00FD05E7" w:rsidRPr="003B3F83" w:rsidRDefault="00331E10" w:rsidP="00FD05E7">
      <w:pPr>
        <w:rPr>
          <w:rFonts w:ascii="Arial" w:hAnsi="Arial" w:cs="Arial"/>
          <w:color w:val="242424"/>
          <w:bdr w:val="none" w:sz="0" w:space="0" w:color="auto" w:frame="1"/>
        </w:rPr>
      </w:pP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 xml:space="preserve">Room: </w:t>
      </w:r>
    </w:p>
    <w:p w14:paraId="7BD9337B" w14:textId="29E24435" w:rsidR="00FD05E7" w:rsidRPr="003B3F83" w:rsidRDefault="00F1079E" w:rsidP="00FD05E7">
      <w:pPr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Room 9</w:t>
      </w:r>
    </w:p>
    <w:p w14:paraId="7D76C7E9" w14:textId="3764D46A" w:rsidR="00331E10" w:rsidRPr="00810483" w:rsidRDefault="00331E10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45C368E4" w14:textId="77777777" w:rsidR="00331E10" w:rsidRPr="003B3F83" w:rsidRDefault="00331E10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2B952C5E" w14:textId="5791CF0C" w:rsidR="003B3F83" w:rsidRPr="003B3F83" w:rsidRDefault="003B3F83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Instructors:</w:t>
      </w:r>
    </w:p>
    <w:p w14:paraId="1C14D401" w14:textId="77777777" w:rsidR="003B3F83" w:rsidRPr="003B3F83" w:rsidRDefault="003B3F83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4B1700F0" w14:textId="4E3A8F7E" w:rsidR="005C09E3" w:rsidRDefault="005C09E3" w:rsidP="003B3F83">
      <w:pPr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Yi Tang - WW </w:t>
      </w:r>
      <w:r w:rsidR="00930263">
        <w:rPr>
          <w:rFonts w:ascii="Arial" w:hAnsi="Arial" w:cs="Arial"/>
          <w:color w:val="242424"/>
          <w:bdr w:val="none" w:sz="0" w:space="0" w:color="auto" w:frame="1"/>
        </w:rPr>
        <w:t>T</w:t>
      </w:r>
      <w:r>
        <w:rPr>
          <w:rFonts w:ascii="Arial" w:hAnsi="Arial" w:cs="Arial"/>
          <w:color w:val="242424"/>
          <w:bdr w:val="none" w:sz="0" w:space="0" w:color="auto" w:frame="1"/>
        </w:rPr>
        <w:t>echnical Enablement</w:t>
      </w:r>
    </w:p>
    <w:p w14:paraId="6FD47769" w14:textId="05C82346" w:rsidR="005C09E3" w:rsidRDefault="005C09E3" w:rsidP="003B3F83">
      <w:pPr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Megan Irvine - WW </w:t>
      </w:r>
      <w:r w:rsidR="00930263">
        <w:rPr>
          <w:rFonts w:ascii="Arial" w:hAnsi="Arial" w:cs="Arial"/>
          <w:color w:val="242424"/>
          <w:bdr w:val="none" w:sz="0" w:space="0" w:color="auto" w:frame="1"/>
        </w:rPr>
        <w:t>T</w:t>
      </w:r>
      <w:r>
        <w:rPr>
          <w:rFonts w:ascii="Arial" w:hAnsi="Arial" w:cs="Arial"/>
          <w:color w:val="242424"/>
          <w:bdr w:val="none" w:sz="0" w:space="0" w:color="auto" w:frame="1"/>
        </w:rPr>
        <w:t>echnical Enablement</w:t>
      </w:r>
    </w:p>
    <w:p w14:paraId="6CD111C0" w14:textId="22CF71AE" w:rsidR="005C09E3" w:rsidRDefault="005C09E3" w:rsidP="003B3F83">
      <w:pPr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Ohi Egwaikhide - WW </w:t>
      </w:r>
      <w:r w:rsidR="00930263">
        <w:rPr>
          <w:rFonts w:ascii="Arial" w:hAnsi="Arial" w:cs="Arial"/>
          <w:color w:val="242424"/>
          <w:bdr w:val="none" w:sz="0" w:space="0" w:color="auto" w:frame="1"/>
        </w:rPr>
        <w:t>T</w:t>
      </w:r>
      <w:r>
        <w:rPr>
          <w:rFonts w:ascii="Arial" w:hAnsi="Arial" w:cs="Arial"/>
          <w:color w:val="242424"/>
          <w:bdr w:val="none" w:sz="0" w:space="0" w:color="auto" w:frame="1"/>
        </w:rPr>
        <w:t>echnical Enablement</w:t>
      </w:r>
    </w:p>
    <w:p w14:paraId="75FA1872" w14:textId="0D0D33A9" w:rsidR="003B3F83" w:rsidRPr="003B3F83" w:rsidRDefault="005C09E3" w:rsidP="003B3F83">
      <w:pPr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Kevin Postreich – WW Technical Sales</w:t>
      </w:r>
    </w:p>
    <w:p w14:paraId="7AC8D447" w14:textId="77777777" w:rsidR="003B3F83" w:rsidRPr="003B3F83" w:rsidRDefault="003B3F83" w:rsidP="003B3F83">
      <w:pPr>
        <w:rPr>
          <w:rFonts w:ascii="Arial" w:hAnsi="Arial" w:cs="Arial"/>
          <w:color w:val="242424"/>
          <w:bdr w:val="none" w:sz="0" w:space="0" w:color="auto" w:frame="1"/>
        </w:rPr>
      </w:pPr>
    </w:p>
    <w:p w14:paraId="4DA0AE36" w14:textId="1E54A296" w:rsidR="003B3F83" w:rsidRPr="003B3F83" w:rsidRDefault="003B3F83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Communication Channel:</w:t>
      </w:r>
    </w:p>
    <w:p w14:paraId="5BC28F19" w14:textId="77777777" w:rsidR="003B3F83" w:rsidRPr="003B3F83" w:rsidRDefault="003B3F83" w:rsidP="003B3F83">
      <w:pPr>
        <w:rPr>
          <w:rFonts w:ascii="Arial" w:hAnsi="Arial" w:cs="Arial"/>
          <w:color w:val="242424"/>
          <w:bdr w:val="none" w:sz="0" w:space="0" w:color="auto" w:frame="1"/>
        </w:rPr>
      </w:pPr>
    </w:p>
    <w:p w14:paraId="4902788D" w14:textId="1698D997" w:rsidR="003B3F83" w:rsidRPr="003B3F83" w:rsidRDefault="00E6575A" w:rsidP="003B3F83">
      <w:pPr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Slack </w:t>
      </w:r>
      <w:r w:rsidR="00810483">
        <w:rPr>
          <w:rFonts w:ascii="Arial" w:hAnsi="Arial" w:cs="Arial"/>
          <w:color w:val="242424"/>
          <w:bdr w:val="none" w:sz="0" w:space="0" w:color="auto" w:frame="1"/>
        </w:rPr>
        <w:t xml:space="preserve">channel </w:t>
      </w:r>
      <w:r>
        <w:rPr>
          <w:rFonts w:ascii="Arial" w:hAnsi="Arial" w:cs="Arial"/>
          <w:color w:val="242424"/>
          <w:bdr w:val="none" w:sz="0" w:space="0" w:color="auto" w:frame="1"/>
        </w:rPr>
        <w:t>to be shared after registration closes</w:t>
      </w:r>
    </w:p>
    <w:p w14:paraId="1EFA2508" w14:textId="77777777" w:rsidR="003B3F83" w:rsidRPr="003B3F83" w:rsidRDefault="003B3F83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7ADC95C8" w14:textId="56AC5316" w:rsidR="00331E10" w:rsidRPr="003B3F83" w:rsidDel="00754C2C" w:rsidRDefault="00321746" w:rsidP="003B3F83">
      <w:pPr>
        <w:rPr>
          <w:del w:id="0" w:author="Tom Reed" w:date="2024-08-11T16:32:00Z" w16du:dateUtc="2024-08-11T23:32:00Z"/>
          <w:rFonts w:ascii="Arial" w:hAnsi="Arial" w:cs="Arial"/>
          <w:color w:val="242424"/>
          <w:bdr w:val="none" w:sz="0" w:space="0" w:color="auto" w:frame="1"/>
        </w:rPr>
      </w:pP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Schedule</w:t>
      </w:r>
      <w:r w:rsidRPr="003B3F83">
        <w:rPr>
          <w:rFonts w:ascii="Arial" w:hAnsi="Arial" w:cs="Arial"/>
          <w:color w:val="242424"/>
          <w:bdr w:val="none" w:sz="0" w:space="0" w:color="auto" w:frame="1"/>
        </w:rPr>
        <w:t>:  </w:t>
      </w:r>
      <w:r w:rsidRPr="003B3F83">
        <w:rPr>
          <w:rFonts w:ascii="Arial" w:hAnsi="Arial" w:cs="Arial"/>
          <w:color w:val="242424"/>
        </w:rPr>
        <w:t> </w:t>
      </w:r>
      <w:r w:rsidRPr="003B3F83">
        <w:rPr>
          <w:rFonts w:ascii="Arial" w:hAnsi="Arial" w:cs="Arial"/>
          <w:color w:val="000000"/>
        </w:rPr>
        <w:br/>
      </w:r>
    </w:p>
    <w:p w14:paraId="7B138F13" w14:textId="6A4CC8AB" w:rsidR="00361EC2" w:rsidRDefault="00321746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  <w:del w:id="1" w:author="Tom Reed" w:date="2024-08-11T16:32:00Z" w16du:dateUtc="2024-08-11T23:32:00Z">
        <w:r w:rsidRPr="003B3F83" w:rsidDel="00754C2C">
          <w:rPr>
            <w:rFonts w:ascii="Arial" w:hAnsi="Arial" w:cs="Arial"/>
            <w:color w:val="000000"/>
          </w:rPr>
          <w:br/>
        </w:r>
      </w:del>
    </w:p>
    <w:p w14:paraId="3E6369C3" w14:textId="30FA7766" w:rsidR="00321746" w:rsidRPr="00FD1606" w:rsidRDefault="003B3F83" w:rsidP="00FD1606">
      <w:pPr>
        <w:spacing w:after="120" w:line="259" w:lineRule="auto"/>
        <w:rPr>
          <w:rFonts w:ascii="Arial" w:hAnsi="Arial" w:cs="Arial"/>
          <w:b/>
          <w:bCs/>
          <w:color w:val="242424"/>
          <w:bdr w:val="none" w:sz="0" w:space="0" w:color="auto" w:frame="1"/>
        </w:rPr>
      </w:pP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Saturday, October 1</w:t>
      </w:r>
      <w:r w:rsidR="00321746"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9</w:t>
      </w:r>
      <w:r w:rsidR="00321746" w:rsidRPr="003B3F83">
        <w:rPr>
          <w:rFonts w:ascii="Arial" w:hAnsi="Arial" w:cs="Arial"/>
          <w:b/>
          <w:bCs/>
          <w:color w:val="242424"/>
        </w:rPr>
        <w:t> </w:t>
      </w:r>
      <w:r w:rsidR="00321746" w:rsidRPr="003B3F83">
        <w:rPr>
          <w:rFonts w:ascii="Arial" w:hAnsi="Arial" w:cs="Arial"/>
          <w:color w:val="000000"/>
        </w:rPr>
        <w:br/>
      </w:r>
      <w:r w:rsidR="00321746" w:rsidRPr="003B3F83">
        <w:rPr>
          <w:rFonts w:ascii="Arial" w:hAnsi="Arial" w:cs="Arial"/>
          <w:color w:val="000000"/>
        </w:rPr>
        <w:br/>
      </w:r>
      <w:r w:rsidRPr="003B3F83">
        <w:rPr>
          <w:rFonts w:ascii="Arial" w:hAnsi="Arial" w:cs="Arial"/>
          <w:color w:val="242424"/>
          <w:bdr w:val="none" w:sz="0" w:space="0" w:color="auto" w:frame="1"/>
        </w:rPr>
        <w:t>10:30 AM – 6:00 PM</w:t>
      </w:r>
      <w:r w:rsidR="00E02E96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E02E96" w:rsidRPr="00D842D2">
        <w:rPr>
          <w:rFonts w:ascii="Arial" w:hAnsi="Arial" w:cs="Arial"/>
          <w:color w:val="242424"/>
          <w:bdr w:val="none" w:sz="0" w:space="0" w:color="auto" w:frame="1"/>
        </w:rPr>
        <w:t>(6.5 hours)</w:t>
      </w:r>
    </w:p>
    <w:p w14:paraId="463D9F9D" w14:textId="1A74EB11" w:rsidR="003B3F83" w:rsidRPr="00D842D2" w:rsidRDefault="003B3F83" w:rsidP="00D842D2">
      <w:pPr>
        <w:rPr>
          <w:rFonts w:ascii="Arial" w:hAnsi="Arial" w:cs="Arial"/>
          <w:color w:val="FF0000"/>
        </w:rPr>
      </w:pPr>
    </w:p>
    <w:tbl>
      <w:tblPr>
        <w:tblStyle w:val="GridTable4-Accent2"/>
        <w:tblW w:w="9895" w:type="dxa"/>
        <w:tblLook w:val="04A0" w:firstRow="1" w:lastRow="0" w:firstColumn="1" w:lastColumn="0" w:noHBand="0" w:noVBand="1"/>
      </w:tblPr>
      <w:tblGrid>
        <w:gridCol w:w="1673"/>
        <w:gridCol w:w="997"/>
        <w:gridCol w:w="2026"/>
        <w:gridCol w:w="3067"/>
        <w:gridCol w:w="2132"/>
      </w:tblGrid>
      <w:tr w:rsidR="003C053F" w14:paraId="3D56EC1A" w14:textId="77777777" w:rsidTr="003F2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207B2AF6" w14:textId="2140390D" w:rsidR="003C053F" w:rsidRPr="003F2C9A" w:rsidRDefault="003C053F" w:rsidP="003F2C9A">
            <w:pPr>
              <w:spacing w:before="12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Time</w:t>
            </w:r>
          </w:p>
        </w:tc>
        <w:tc>
          <w:tcPr>
            <w:tcW w:w="999" w:type="dxa"/>
          </w:tcPr>
          <w:p w14:paraId="302BE1AE" w14:textId="1830859C" w:rsidR="003C053F" w:rsidRPr="003F2C9A" w:rsidRDefault="003C053F" w:rsidP="003F2C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1862" w:type="dxa"/>
          </w:tcPr>
          <w:p w14:paraId="1E7DA089" w14:textId="53CC0D89" w:rsidR="003C053F" w:rsidRPr="003F2C9A" w:rsidRDefault="003C053F" w:rsidP="003F2C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3136" w:type="dxa"/>
          </w:tcPr>
          <w:p w14:paraId="548476D1" w14:textId="719D6193" w:rsidR="003C053F" w:rsidRPr="003F2C9A" w:rsidRDefault="003C053F" w:rsidP="003F2C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Session</w:t>
            </w:r>
          </w:p>
        </w:tc>
        <w:tc>
          <w:tcPr>
            <w:tcW w:w="2179" w:type="dxa"/>
          </w:tcPr>
          <w:p w14:paraId="78CF21F7" w14:textId="2E984717" w:rsidR="003C053F" w:rsidRPr="003F2C9A" w:rsidRDefault="003C053F" w:rsidP="003F2C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Speakers</w:t>
            </w:r>
          </w:p>
        </w:tc>
      </w:tr>
      <w:tr w:rsidR="003C053F" w14:paraId="452BCA48" w14:textId="77777777" w:rsidTr="003F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34F3893B" w14:textId="1FDB853B" w:rsidR="003C053F" w:rsidRPr="003F2C9A" w:rsidRDefault="003C053F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10:30 am</w:t>
            </w:r>
          </w:p>
        </w:tc>
        <w:tc>
          <w:tcPr>
            <w:tcW w:w="999" w:type="dxa"/>
          </w:tcPr>
          <w:p w14:paraId="7DE46A95" w14:textId="465397A8" w:rsidR="003C053F" w:rsidRPr="003F2C9A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15m</w:t>
            </w:r>
          </w:p>
        </w:tc>
        <w:tc>
          <w:tcPr>
            <w:tcW w:w="1862" w:type="dxa"/>
          </w:tcPr>
          <w:p w14:paraId="3ED9C147" w14:textId="0E91DF48" w:rsidR="003C053F" w:rsidRPr="003F2C9A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Lecture</w:t>
            </w:r>
          </w:p>
        </w:tc>
        <w:tc>
          <w:tcPr>
            <w:tcW w:w="3136" w:type="dxa"/>
          </w:tcPr>
          <w:p w14:paraId="42D890E4" w14:textId="1D117405" w:rsidR="003C053F" w:rsidRPr="003F2C9A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Welcome and </w:t>
            </w:r>
            <w:r w:rsidR="003B1BEA"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i</w:t>
            </w: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ntroductions</w:t>
            </w:r>
          </w:p>
        </w:tc>
        <w:tc>
          <w:tcPr>
            <w:tcW w:w="2179" w:type="dxa"/>
          </w:tcPr>
          <w:p w14:paraId="093B5B57" w14:textId="46D5F580" w:rsidR="003C053F" w:rsidRPr="003F2C9A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Yi Tang</w:t>
            </w:r>
          </w:p>
        </w:tc>
      </w:tr>
      <w:tr w:rsidR="003C053F" w14:paraId="36B90117" w14:textId="77777777" w:rsidTr="003F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tcBorders>
              <w:bottom w:val="single" w:sz="4" w:space="0" w:color="54A2C3" w:themeColor="accent2" w:themeTint="99"/>
            </w:tcBorders>
          </w:tcPr>
          <w:p w14:paraId="1019FF2E" w14:textId="3B129E04" w:rsidR="003C053F" w:rsidRPr="003F2C9A" w:rsidRDefault="003C053F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10:45 am</w:t>
            </w:r>
          </w:p>
        </w:tc>
        <w:tc>
          <w:tcPr>
            <w:tcW w:w="999" w:type="dxa"/>
            <w:tcBorders>
              <w:bottom w:val="single" w:sz="4" w:space="0" w:color="54A2C3" w:themeColor="accent2" w:themeTint="99"/>
            </w:tcBorders>
          </w:tcPr>
          <w:p w14:paraId="505F3A36" w14:textId="026D78B5" w:rsidR="003C053F" w:rsidRPr="003F2C9A" w:rsidRDefault="003C053F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75m</w:t>
            </w:r>
          </w:p>
        </w:tc>
        <w:tc>
          <w:tcPr>
            <w:tcW w:w="1862" w:type="dxa"/>
            <w:tcBorders>
              <w:bottom w:val="single" w:sz="4" w:space="0" w:color="54A2C3" w:themeColor="accent2" w:themeTint="99"/>
            </w:tcBorders>
          </w:tcPr>
          <w:p w14:paraId="704913CA" w14:textId="58886E2F" w:rsidR="003C053F" w:rsidRPr="003F2C9A" w:rsidRDefault="003C053F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Lecture</w:t>
            </w:r>
            <w:r w:rsidR="003F2C9A"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/Interactive</w:t>
            </w:r>
          </w:p>
        </w:tc>
        <w:tc>
          <w:tcPr>
            <w:tcW w:w="3136" w:type="dxa"/>
            <w:tcBorders>
              <w:bottom w:val="single" w:sz="4" w:space="0" w:color="54A2C3" w:themeColor="accent2" w:themeTint="99"/>
            </w:tcBorders>
          </w:tcPr>
          <w:p w14:paraId="3E8914FC" w14:textId="626B4EE2" w:rsidR="003C053F" w:rsidRPr="003F2C9A" w:rsidRDefault="003C053F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Architecture and </w:t>
            </w:r>
            <w:r w:rsidR="003B1BEA"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s</w:t>
            </w: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izing</w:t>
            </w:r>
            <w:r w:rsidR="003F2C9A"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/ interactive quizzes</w:t>
            </w:r>
          </w:p>
        </w:tc>
        <w:tc>
          <w:tcPr>
            <w:tcW w:w="2179" w:type="dxa"/>
            <w:tcBorders>
              <w:bottom w:val="single" w:sz="4" w:space="0" w:color="54A2C3" w:themeColor="accent2" w:themeTint="99"/>
            </w:tcBorders>
          </w:tcPr>
          <w:p w14:paraId="2BF6D0E7" w14:textId="70D29111" w:rsidR="003C053F" w:rsidRPr="003F2C9A" w:rsidRDefault="003C053F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Kevin</w:t>
            </w:r>
            <w:r w:rsidR="00E55FC2">
              <w:rPr>
                <w:rFonts w:ascii="Arial" w:hAnsi="Arial" w:cs="Arial"/>
                <w:color w:val="000000" w:themeColor="text1"/>
                <w:sz w:val="22"/>
                <w:szCs w:val="22"/>
              </w:rPr>
              <w:t>, Yi</w:t>
            </w:r>
          </w:p>
        </w:tc>
      </w:tr>
      <w:tr w:rsidR="003F2C9A" w14:paraId="19F70F02" w14:textId="77777777" w:rsidTr="003F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shd w:val="clear" w:color="auto" w:fill="BFBFBF" w:themeFill="background1" w:themeFillShade="BF"/>
          </w:tcPr>
          <w:p w14:paraId="3C1AAEC0" w14:textId="5E6FAA40" w:rsidR="003C053F" w:rsidRPr="00406CD8" w:rsidRDefault="003C053F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06CD8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12:00 pm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14:paraId="66AEE027" w14:textId="28CFE9E9" w:rsidR="003C053F" w:rsidRPr="00406CD8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06CD8">
              <w:rPr>
                <w:rFonts w:ascii="Arial" w:hAnsi="Arial" w:cs="Arial"/>
                <w:color w:val="000000" w:themeColor="text1"/>
                <w:sz w:val="22"/>
                <w:szCs w:val="22"/>
              </w:rPr>
              <w:t>60m</w:t>
            </w:r>
          </w:p>
        </w:tc>
        <w:tc>
          <w:tcPr>
            <w:tcW w:w="1862" w:type="dxa"/>
            <w:shd w:val="clear" w:color="auto" w:fill="BFBFBF" w:themeFill="background1" w:themeFillShade="BF"/>
          </w:tcPr>
          <w:p w14:paraId="5DDA214A" w14:textId="2863ED4C" w:rsidR="003C053F" w:rsidRPr="00406CD8" w:rsidRDefault="00F323C9" w:rsidP="003F2C9A">
            <w:pPr>
              <w:tabs>
                <w:tab w:val="left" w:pos="404"/>
              </w:tabs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06CD8">
              <w:rPr>
                <w:rFonts w:ascii="Arial" w:hAnsi="Arial" w:cs="Arial"/>
                <w:color w:val="000000" w:themeColor="text1"/>
                <w:sz w:val="22"/>
                <w:szCs w:val="22"/>
              </w:rPr>
              <w:t>Lunch</w:t>
            </w:r>
          </w:p>
        </w:tc>
        <w:tc>
          <w:tcPr>
            <w:tcW w:w="3136" w:type="dxa"/>
            <w:shd w:val="clear" w:color="auto" w:fill="BFBFBF" w:themeFill="background1" w:themeFillShade="BF"/>
          </w:tcPr>
          <w:p w14:paraId="143C0E05" w14:textId="5087B371" w:rsidR="003C053F" w:rsidRPr="00406CD8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79" w:type="dxa"/>
            <w:shd w:val="clear" w:color="auto" w:fill="BFBFBF" w:themeFill="background1" w:themeFillShade="BF"/>
          </w:tcPr>
          <w:p w14:paraId="5EF28C23" w14:textId="77777777" w:rsidR="003C053F" w:rsidRPr="00406CD8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C053F" w14:paraId="4C77AA1A" w14:textId="77777777" w:rsidTr="003F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73C3646B" w14:textId="1F0C1A7A" w:rsidR="003C053F" w:rsidRPr="003F2C9A" w:rsidRDefault="003C053F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01:00 pm</w:t>
            </w:r>
          </w:p>
        </w:tc>
        <w:tc>
          <w:tcPr>
            <w:tcW w:w="999" w:type="dxa"/>
          </w:tcPr>
          <w:p w14:paraId="29F05DD3" w14:textId="370D8BC7" w:rsidR="003C053F" w:rsidRPr="003F2C9A" w:rsidRDefault="003B1BE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90m</w:t>
            </w:r>
          </w:p>
        </w:tc>
        <w:tc>
          <w:tcPr>
            <w:tcW w:w="1862" w:type="dxa"/>
          </w:tcPr>
          <w:p w14:paraId="054C325C" w14:textId="28070BF5" w:rsidR="003C053F" w:rsidRPr="003F2C9A" w:rsidRDefault="003B1BEA" w:rsidP="003F2C9A">
            <w:pPr>
              <w:tabs>
                <w:tab w:val="left" w:pos="404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Hands-on</w:t>
            </w:r>
          </w:p>
        </w:tc>
        <w:tc>
          <w:tcPr>
            <w:tcW w:w="3136" w:type="dxa"/>
          </w:tcPr>
          <w:p w14:paraId="5734AA91" w14:textId="4BA05A93" w:rsidR="003C053F" w:rsidRPr="003F2C9A" w:rsidRDefault="003B1BE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Liberty stand-alone installation</w:t>
            </w:r>
            <w:r w:rsidR="003F2C9A"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r w:rsidR="003F2C9A" w:rsidRPr="003F2C9A">
              <w:rPr>
                <w:rFonts w:ascii="Arial" w:hAnsi="Arial" w:cs="Arial"/>
                <w:color w:val="000000"/>
                <w:sz w:val="22"/>
                <w:szCs w:val="22"/>
              </w:rPr>
              <w:t>configuration, and deployment</w:t>
            </w:r>
          </w:p>
        </w:tc>
        <w:tc>
          <w:tcPr>
            <w:tcW w:w="2179" w:type="dxa"/>
          </w:tcPr>
          <w:p w14:paraId="1A8070E4" w14:textId="6D6263F5" w:rsidR="003C053F" w:rsidRPr="003F2C9A" w:rsidRDefault="003B1BE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Yi, Kevin, Megan, Ohi</w:t>
            </w:r>
          </w:p>
        </w:tc>
      </w:tr>
      <w:tr w:rsidR="00406CD8" w14:paraId="672FE9E8" w14:textId="77777777" w:rsidTr="003F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" w:author="Tom Reed" w:date="2024-08-11T16:31:00Z" w16du:dateUtc="2024-08-11T23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0B977670" w14:textId="77777777" w:rsidR="00406CD8" w:rsidRPr="003F2C9A" w:rsidRDefault="00406CD8" w:rsidP="003F2C9A">
            <w:pPr>
              <w:spacing w:before="120"/>
              <w:rPr>
                <w:ins w:id="3" w:author="Tom Reed" w:date="2024-08-11T16:31:00Z" w16du:dateUtc="2024-08-11T23:31:00Z"/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999" w:type="dxa"/>
          </w:tcPr>
          <w:p w14:paraId="4CA76481" w14:textId="77777777" w:rsidR="00406CD8" w:rsidRPr="003F2C9A" w:rsidRDefault="00406CD8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" w:author="Tom Reed" w:date="2024-08-11T16:31:00Z" w16du:dateUtc="2024-08-11T23:31:00Z"/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62" w:type="dxa"/>
          </w:tcPr>
          <w:p w14:paraId="4CC77D15" w14:textId="77777777" w:rsidR="00406CD8" w:rsidRPr="003F2C9A" w:rsidRDefault="00406CD8" w:rsidP="003F2C9A">
            <w:pPr>
              <w:tabs>
                <w:tab w:val="left" w:pos="404"/>
              </w:tabs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" w:author="Tom Reed" w:date="2024-08-11T16:31:00Z" w16du:dateUtc="2024-08-11T23:31:00Z"/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36" w:type="dxa"/>
          </w:tcPr>
          <w:p w14:paraId="1C166EC4" w14:textId="77777777" w:rsidR="00406CD8" w:rsidRPr="003F2C9A" w:rsidRDefault="00406CD8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" w:author="Tom Reed" w:date="2024-08-11T16:31:00Z" w16du:dateUtc="2024-08-11T23:31:00Z"/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79" w:type="dxa"/>
          </w:tcPr>
          <w:p w14:paraId="23A40A67" w14:textId="77777777" w:rsidR="00406CD8" w:rsidRPr="003F2C9A" w:rsidRDefault="00406CD8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" w:author="Tom Reed" w:date="2024-08-11T16:31:00Z" w16du:dateUtc="2024-08-11T23:31:00Z"/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F2C9A" w14:paraId="1E9FCA2F" w14:textId="77777777" w:rsidTr="003F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6843A554" w14:textId="56B11927" w:rsidR="003F2C9A" w:rsidRPr="003F2C9A" w:rsidRDefault="003F2C9A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>2:30 pm</w:t>
            </w:r>
          </w:p>
        </w:tc>
        <w:tc>
          <w:tcPr>
            <w:tcW w:w="999" w:type="dxa"/>
          </w:tcPr>
          <w:p w14:paraId="062A8147" w14:textId="412D6838" w:rsidR="003F2C9A" w:rsidRPr="003F2C9A" w:rsidRDefault="003F2C9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30m</w:t>
            </w:r>
          </w:p>
        </w:tc>
        <w:tc>
          <w:tcPr>
            <w:tcW w:w="1862" w:type="dxa"/>
          </w:tcPr>
          <w:p w14:paraId="27AE3AA4" w14:textId="138A761E" w:rsidR="003F2C9A" w:rsidRPr="003F2C9A" w:rsidRDefault="003F2C9A" w:rsidP="003F2C9A">
            <w:pPr>
              <w:tabs>
                <w:tab w:val="left" w:pos="404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Lecture</w:t>
            </w:r>
          </w:p>
        </w:tc>
        <w:tc>
          <w:tcPr>
            <w:tcW w:w="3136" w:type="dxa"/>
          </w:tcPr>
          <w:p w14:paraId="7578E529" w14:textId="66A526CF" w:rsidR="003F2C9A" w:rsidRPr="003F2C9A" w:rsidRDefault="003F2C9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/>
                <w:sz w:val="22"/>
                <w:szCs w:val="22"/>
              </w:rPr>
              <w:t>Recommended practices for enterprise deployment of Liberty on VMs</w:t>
            </w:r>
          </w:p>
          <w:p w14:paraId="620C61BE" w14:textId="39FC5F93" w:rsidR="003F2C9A" w:rsidRPr="003F2C9A" w:rsidRDefault="003F2C9A" w:rsidP="003F2C9A">
            <w:pPr>
              <w:tabs>
                <w:tab w:val="left" w:pos="972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79" w:type="dxa"/>
          </w:tcPr>
          <w:p w14:paraId="100EB0C2" w14:textId="35C4B5E2" w:rsidR="003F2C9A" w:rsidRPr="003F2C9A" w:rsidRDefault="003F2C9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Kevin Postreich</w:t>
            </w:r>
          </w:p>
        </w:tc>
      </w:tr>
      <w:tr w:rsidR="00E6575A" w14:paraId="3FE0DA1F" w14:textId="77777777" w:rsidTr="00F1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D9D9D9" w:themeFill="background1" w:themeFillShade="D9"/>
          </w:tcPr>
          <w:p w14:paraId="7EA59D13" w14:textId="253BF005" w:rsidR="00E6575A" w:rsidRPr="00406CD8" w:rsidRDefault="00E6575A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highlight w:val="lightGray"/>
                <w:rPrChange w:id="8" w:author="Tom Reed" w:date="2024-08-11T16:31:00Z" w16du:dateUtc="2024-08-11T23:31:00Z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rPrChange>
              </w:rPr>
            </w:pPr>
            <w:r w:rsidRPr="00406CD8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highlight w:val="lightGray"/>
                <w:rPrChange w:id="9" w:author="Tom Reed" w:date="2024-08-11T16:31:00Z" w16du:dateUtc="2024-08-11T23:31:00Z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rPrChange>
              </w:rPr>
              <w:t>3:00 pm</w:t>
            </w:r>
          </w:p>
        </w:tc>
        <w:tc>
          <w:tcPr>
            <w:tcW w:w="0" w:type="dxa"/>
            <w:shd w:val="clear" w:color="auto" w:fill="D9D9D9" w:themeFill="background1" w:themeFillShade="D9"/>
          </w:tcPr>
          <w:p w14:paraId="3287D046" w14:textId="00D75F68" w:rsidR="00E6575A" w:rsidRPr="00406CD8" w:rsidRDefault="00E6575A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  <w:rPrChange w:id="10" w:author="Tom Reed" w:date="2024-08-11T16:31:00Z" w16du:dateUtc="2024-08-11T23:31:00Z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rPrChange>
              </w:rPr>
            </w:pPr>
            <w:r w:rsidRPr="00406CD8"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  <w:rPrChange w:id="11" w:author="Tom Reed" w:date="2024-08-11T16:31:00Z" w16du:dateUtc="2024-08-11T23:31:00Z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rPrChange>
              </w:rPr>
              <w:t>30m</w:t>
            </w:r>
          </w:p>
        </w:tc>
        <w:tc>
          <w:tcPr>
            <w:tcW w:w="0" w:type="dxa"/>
            <w:shd w:val="clear" w:color="auto" w:fill="D9D9D9" w:themeFill="background1" w:themeFillShade="D9"/>
          </w:tcPr>
          <w:p w14:paraId="1F4DD656" w14:textId="4E721B52" w:rsidR="00E6575A" w:rsidRPr="00406CD8" w:rsidRDefault="00E6575A" w:rsidP="003F2C9A">
            <w:pPr>
              <w:tabs>
                <w:tab w:val="left" w:pos="404"/>
              </w:tabs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  <w:rPrChange w:id="12" w:author="Tom Reed" w:date="2024-08-11T16:31:00Z" w16du:dateUtc="2024-08-11T23:31:00Z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rPrChange>
              </w:rPr>
            </w:pPr>
            <w:r w:rsidRPr="00406CD8"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  <w:rPrChange w:id="13" w:author="Tom Reed" w:date="2024-08-11T16:31:00Z" w16du:dateUtc="2024-08-11T23:31:00Z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rPrChange>
              </w:rPr>
              <w:t>Break</w:t>
            </w:r>
          </w:p>
        </w:tc>
        <w:tc>
          <w:tcPr>
            <w:tcW w:w="0" w:type="dxa"/>
            <w:shd w:val="clear" w:color="auto" w:fill="D9D9D9" w:themeFill="background1" w:themeFillShade="D9"/>
          </w:tcPr>
          <w:p w14:paraId="082470F8" w14:textId="77777777" w:rsidR="00E6575A" w:rsidRPr="00406CD8" w:rsidRDefault="00E6575A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highlight w:val="lightGray"/>
                <w:rPrChange w:id="14" w:author="Tom Reed" w:date="2024-08-11T16:31:00Z" w16du:dateUtc="2024-08-11T23:31:00Z">
                  <w:rPr>
                    <w:rFonts w:ascii="Arial" w:hAnsi="Arial" w:cs="Arial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0" w:type="dxa"/>
            <w:shd w:val="clear" w:color="auto" w:fill="D9D9D9" w:themeFill="background1" w:themeFillShade="D9"/>
          </w:tcPr>
          <w:p w14:paraId="790E97C2" w14:textId="77777777" w:rsidR="00E6575A" w:rsidRPr="00406CD8" w:rsidRDefault="00E6575A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  <w:rPrChange w:id="15" w:author="Tom Reed" w:date="2024-08-11T16:31:00Z" w16du:dateUtc="2024-08-11T23:31:00Z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rPrChange>
              </w:rPr>
            </w:pPr>
          </w:p>
        </w:tc>
      </w:tr>
      <w:tr w:rsidR="003F2C9A" w14:paraId="7307E50E" w14:textId="77777777" w:rsidTr="003F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54FFC37F" w14:textId="704031FA" w:rsidR="003B1BEA" w:rsidRPr="003F2C9A" w:rsidRDefault="003F2C9A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3:3</w:t>
            </w:r>
            <w:r w:rsidR="003B1BEA"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0 pm</w:t>
            </w:r>
          </w:p>
        </w:tc>
        <w:tc>
          <w:tcPr>
            <w:tcW w:w="999" w:type="dxa"/>
          </w:tcPr>
          <w:p w14:paraId="72FBBF1E" w14:textId="16636011" w:rsidR="003B1BEA" w:rsidRPr="003F2C9A" w:rsidRDefault="003B1BE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90m</w:t>
            </w:r>
          </w:p>
        </w:tc>
        <w:tc>
          <w:tcPr>
            <w:tcW w:w="1862" w:type="dxa"/>
          </w:tcPr>
          <w:p w14:paraId="3EDFD5E3" w14:textId="39E76E6A" w:rsidR="003B1BEA" w:rsidRPr="003F2C9A" w:rsidRDefault="003B1BEA" w:rsidP="003F2C9A">
            <w:pPr>
              <w:tabs>
                <w:tab w:val="left" w:pos="404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Hands-on</w:t>
            </w:r>
          </w:p>
        </w:tc>
        <w:tc>
          <w:tcPr>
            <w:tcW w:w="3136" w:type="dxa"/>
          </w:tcPr>
          <w:p w14:paraId="2C1D4633" w14:textId="1E7107EC" w:rsidR="003B1BEA" w:rsidRPr="003F2C9A" w:rsidRDefault="003F2C9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Liberty collective installation, </w:t>
            </w:r>
            <w:r w:rsidRPr="003F2C9A">
              <w:rPr>
                <w:rFonts w:ascii="Arial" w:hAnsi="Arial" w:cs="Arial"/>
                <w:color w:val="000000"/>
                <w:sz w:val="22"/>
                <w:szCs w:val="22"/>
              </w:rPr>
              <w:t>configuration, and deployment</w:t>
            </w:r>
          </w:p>
        </w:tc>
        <w:tc>
          <w:tcPr>
            <w:tcW w:w="2179" w:type="dxa"/>
          </w:tcPr>
          <w:p w14:paraId="7A1AD91B" w14:textId="7D40D501" w:rsidR="003B1BEA" w:rsidRPr="003F2C9A" w:rsidRDefault="003F2C9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Yi, Kevin, Megan, Ohi</w:t>
            </w:r>
          </w:p>
        </w:tc>
      </w:tr>
      <w:tr w:rsidR="003F2C9A" w14:paraId="096A5F9B" w14:textId="77777777" w:rsidTr="003F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35FCB5A1" w14:textId="18CF0B21" w:rsidR="003B1BEA" w:rsidRPr="003F2C9A" w:rsidRDefault="00A679B7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05:</w:t>
            </w:r>
            <w:r w:rsidR="003F2C9A"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0</w:t>
            </w: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0 pm</w:t>
            </w:r>
          </w:p>
        </w:tc>
        <w:tc>
          <w:tcPr>
            <w:tcW w:w="999" w:type="dxa"/>
          </w:tcPr>
          <w:p w14:paraId="3AD0B9C1" w14:textId="384E9006" w:rsidR="003B1BEA" w:rsidRPr="003F2C9A" w:rsidRDefault="00A679B7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60m</w:t>
            </w:r>
          </w:p>
        </w:tc>
        <w:tc>
          <w:tcPr>
            <w:tcW w:w="1862" w:type="dxa"/>
          </w:tcPr>
          <w:p w14:paraId="7472F9E7" w14:textId="00AD6238" w:rsidR="003B1BEA" w:rsidRPr="003F2C9A" w:rsidRDefault="00A679B7" w:rsidP="003F2C9A">
            <w:pPr>
              <w:tabs>
                <w:tab w:val="left" w:pos="404"/>
              </w:tabs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Interactive</w:t>
            </w:r>
          </w:p>
        </w:tc>
        <w:tc>
          <w:tcPr>
            <w:tcW w:w="3136" w:type="dxa"/>
          </w:tcPr>
          <w:p w14:paraId="79E9F61F" w14:textId="10EBC6DB" w:rsidR="003B1BEA" w:rsidRPr="003F2C9A" w:rsidRDefault="00A679B7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Customer case studies and interactive quizzes</w:t>
            </w:r>
          </w:p>
        </w:tc>
        <w:tc>
          <w:tcPr>
            <w:tcW w:w="2179" w:type="dxa"/>
          </w:tcPr>
          <w:p w14:paraId="1F93EFFC" w14:textId="7006317A" w:rsidR="003B1BEA" w:rsidRPr="003F2C9A" w:rsidRDefault="005E5C8B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Kevin</w:t>
            </w:r>
            <w:r w:rsidR="00E55FC2">
              <w:rPr>
                <w:rFonts w:ascii="Arial" w:hAnsi="Arial" w:cs="Arial"/>
                <w:color w:val="000000" w:themeColor="text1"/>
                <w:sz w:val="22"/>
                <w:szCs w:val="22"/>
              </w:rPr>
              <w:t>, Yi</w:t>
            </w:r>
          </w:p>
        </w:tc>
      </w:tr>
    </w:tbl>
    <w:p w14:paraId="382E0DB4" w14:textId="77777777" w:rsidR="003C053F" w:rsidRPr="003C053F" w:rsidRDefault="003C053F" w:rsidP="003C053F">
      <w:pPr>
        <w:rPr>
          <w:rFonts w:ascii="Arial" w:hAnsi="Arial" w:cs="Arial"/>
          <w:color w:val="FF0000"/>
        </w:rPr>
      </w:pPr>
    </w:p>
    <w:p w14:paraId="44B24F1E" w14:textId="35C45E66" w:rsidR="00410266" w:rsidRPr="00410266" w:rsidRDefault="00410266" w:rsidP="00410266">
      <w:pPr>
        <w:rPr>
          <w:rFonts w:ascii="Arial" w:hAnsi="Arial" w:cs="Arial"/>
          <w:color w:val="000000"/>
        </w:rPr>
      </w:pPr>
    </w:p>
    <w:sectPr w:rsidR="00410266" w:rsidRPr="00410266">
      <w:footerReference w:type="default" r:id="rId12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65AF8" w14:textId="77777777" w:rsidR="00FC630F" w:rsidRDefault="00FC630F">
      <w:r>
        <w:separator/>
      </w:r>
    </w:p>
    <w:p w14:paraId="664CBFF9" w14:textId="77777777" w:rsidR="00FC630F" w:rsidRDefault="00FC630F"/>
  </w:endnote>
  <w:endnote w:type="continuationSeparator" w:id="0">
    <w:p w14:paraId="6B8D45DF" w14:textId="77777777" w:rsidR="00FC630F" w:rsidRDefault="00FC630F">
      <w:r>
        <w:continuationSeparator/>
      </w:r>
    </w:p>
    <w:p w14:paraId="25BE7C71" w14:textId="77777777" w:rsidR="00FC630F" w:rsidRDefault="00FC63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4FB3D" w14:textId="77777777" w:rsidR="00EB6F68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0936A" w14:textId="77777777" w:rsidR="00FC630F" w:rsidRDefault="00FC630F">
      <w:r>
        <w:separator/>
      </w:r>
    </w:p>
    <w:p w14:paraId="629405E6" w14:textId="77777777" w:rsidR="00FC630F" w:rsidRDefault="00FC630F"/>
  </w:footnote>
  <w:footnote w:type="continuationSeparator" w:id="0">
    <w:p w14:paraId="6C8B821B" w14:textId="77777777" w:rsidR="00FC630F" w:rsidRDefault="00FC630F">
      <w:r>
        <w:continuationSeparator/>
      </w:r>
    </w:p>
    <w:p w14:paraId="3F0B3BD2" w14:textId="77777777" w:rsidR="00FC630F" w:rsidRDefault="00FC63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124DDA"/>
    <w:multiLevelType w:val="multilevel"/>
    <w:tmpl w:val="D7BCE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E6935"/>
    <w:multiLevelType w:val="multilevel"/>
    <w:tmpl w:val="D55C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751F22"/>
    <w:multiLevelType w:val="hybridMultilevel"/>
    <w:tmpl w:val="296220FE"/>
    <w:lvl w:ilvl="0" w:tplc="2790049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68A9"/>
    <w:multiLevelType w:val="multilevel"/>
    <w:tmpl w:val="B13C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671E15"/>
    <w:multiLevelType w:val="multilevel"/>
    <w:tmpl w:val="60B4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EB7577"/>
    <w:multiLevelType w:val="multilevel"/>
    <w:tmpl w:val="2ADA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8F0C39"/>
    <w:multiLevelType w:val="multilevel"/>
    <w:tmpl w:val="55DC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F5C2B"/>
    <w:multiLevelType w:val="multilevel"/>
    <w:tmpl w:val="5BD6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452B2"/>
    <w:multiLevelType w:val="multilevel"/>
    <w:tmpl w:val="7416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FA27C4"/>
    <w:multiLevelType w:val="hybridMultilevel"/>
    <w:tmpl w:val="94D2B4B8"/>
    <w:lvl w:ilvl="0" w:tplc="FA6ED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01C1E"/>
    <w:multiLevelType w:val="multilevel"/>
    <w:tmpl w:val="C676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EC1670"/>
    <w:multiLevelType w:val="multilevel"/>
    <w:tmpl w:val="D806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A85B8E"/>
    <w:multiLevelType w:val="multilevel"/>
    <w:tmpl w:val="62189A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80377C"/>
    <w:multiLevelType w:val="multilevel"/>
    <w:tmpl w:val="AD1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ED7263"/>
    <w:multiLevelType w:val="multilevel"/>
    <w:tmpl w:val="164A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586325"/>
    <w:multiLevelType w:val="hybridMultilevel"/>
    <w:tmpl w:val="2292AC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764AC"/>
    <w:multiLevelType w:val="multilevel"/>
    <w:tmpl w:val="A7DE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D06C69"/>
    <w:multiLevelType w:val="hybridMultilevel"/>
    <w:tmpl w:val="7FEE2F2A"/>
    <w:lvl w:ilvl="0" w:tplc="6C34A3E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242424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F07D2"/>
    <w:multiLevelType w:val="hybridMultilevel"/>
    <w:tmpl w:val="86A629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EE70F7"/>
    <w:multiLevelType w:val="multilevel"/>
    <w:tmpl w:val="2B26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734694"/>
    <w:multiLevelType w:val="multilevel"/>
    <w:tmpl w:val="C9A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5146F9"/>
    <w:multiLevelType w:val="hybridMultilevel"/>
    <w:tmpl w:val="E45C2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5F6B19"/>
    <w:multiLevelType w:val="hybridMultilevel"/>
    <w:tmpl w:val="2460BD7C"/>
    <w:lvl w:ilvl="0" w:tplc="C11E3E0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2424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305E0"/>
    <w:multiLevelType w:val="multilevel"/>
    <w:tmpl w:val="4542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7263B6"/>
    <w:multiLevelType w:val="multilevel"/>
    <w:tmpl w:val="EEF6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2F5F7E"/>
    <w:multiLevelType w:val="hybridMultilevel"/>
    <w:tmpl w:val="240AF616"/>
    <w:lvl w:ilvl="0" w:tplc="428C84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2424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610B2C"/>
    <w:multiLevelType w:val="multilevel"/>
    <w:tmpl w:val="73DC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6C6996"/>
    <w:multiLevelType w:val="hybridMultilevel"/>
    <w:tmpl w:val="4A0C0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4061C"/>
    <w:multiLevelType w:val="multilevel"/>
    <w:tmpl w:val="2618D6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4A2C73"/>
    <w:multiLevelType w:val="hybridMultilevel"/>
    <w:tmpl w:val="01FA1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F54F14"/>
    <w:multiLevelType w:val="multilevel"/>
    <w:tmpl w:val="E6AC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345432">
    <w:abstractNumId w:val="1"/>
  </w:num>
  <w:num w:numId="2" w16cid:durableId="2039503706">
    <w:abstractNumId w:val="0"/>
  </w:num>
  <w:num w:numId="3" w16cid:durableId="982584440">
    <w:abstractNumId w:val="10"/>
  </w:num>
  <w:num w:numId="4" w16cid:durableId="604270184">
    <w:abstractNumId w:val="31"/>
  </w:num>
  <w:num w:numId="5" w16cid:durableId="1977947005">
    <w:abstractNumId w:val="27"/>
  </w:num>
  <w:num w:numId="6" w16cid:durableId="1191338322">
    <w:abstractNumId w:val="3"/>
  </w:num>
  <w:num w:numId="7" w16cid:durableId="1170218355">
    <w:abstractNumId w:val="6"/>
  </w:num>
  <w:num w:numId="8" w16cid:durableId="151454743">
    <w:abstractNumId w:val="8"/>
  </w:num>
  <w:num w:numId="9" w16cid:durableId="495414510">
    <w:abstractNumId w:val="32"/>
  </w:num>
  <w:num w:numId="10" w16cid:durableId="1022825599">
    <w:abstractNumId w:val="29"/>
  </w:num>
  <w:num w:numId="11" w16cid:durableId="122772778">
    <w:abstractNumId w:val="2"/>
  </w:num>
  <w:num w:numId="12" w16cid:durableId="1624192198">
    <w:abstractNumId w:val="15"/>
  </w:num>
  <w:num w:numId="13" w16cid:durableId="2100910009">
    <w:abstractNumId w:val="9"/>
  </w:num>
  <w:num w:numId="14" w16cid:durableId="785612650">
    <w:abstractNumId w:val="17"/>
  </w:num>
  <w:num w:numId="15" w16cid:durableId="1321420465">
    <w:abstractNumId w:val="14"/>
  </w:num>
  <w:num w:numId="16" w16cid:durableId="777139692">
    <w:abstractNumId w:val="16"/>
  </w:num>
  <w:num w:numId="17" w16cid:durableId="1341738995">
    <w:abstractNumId w:val="5"/>
  </w:num>
  <w:num w:numId="18" w16cid:durableId="1820222145">
    <w:abstractNumId w:val="34"/>
  </w:num>
  <w:num w:numId="19" w16cid:durableId="1181701183">
    <w:abstractNumId w:val="13"/>
  </w:num>
  <w:num w:numId="20" w16cid:durableId="1172406138">
    <w:abstractNumId w:val="11"/>
  </w:num>
  <w:num w:numId="21" w16cid:durableId="721444833">
    <w:abstractNumId w:val="7"/>
  </w:num>
  <w:num w:numId="22" w16cid:durableId="372314010">
    <w:abstractNumId w:val="22"/>
  </w:num>
  <w:num w:numId="23" w16cid:durableId="888614130">
    <w:abstractNumId w:val="23"/>
  </w:num>
  <w:num w:numId="24" w16cid:durableId="1298222255">
    <w:abstractNumId w:val="26"/>
  </w:num>
  <w:num w:numId="25" w16cid:durableId="544802454">
    <w:abstractNumId w:val="19"/>
  </w:num>
  <w:num w:numId="26" w16cid:durableId="1562327987">
    <w:abstractNumId w:val="18"/>
  </w:num>
  <w:num w:numId="27" w16cid:durableId="2025933347">
    <w:abstractNumId w:val="25"/>
  </w:num>
  <w:num w:numId="28" w16cid:durableId="163126795">
    <w:abstractNumId w:val="20"/>
  </w:num>
  <w:num w:numId="29" w16cid:durableId="1437940186">
    <w:abstractNumId w:val="30"/>
  </w:num>
  <w:num w:numId="30" w16cid:durableId="1346908194">
    <w:abstractNumId w:val="21"/>
  </w:num>
  <w:num w:numId="31" w16cid:durableId="493573439">
    <w:abstractNumId w:val="28"/>
  </w:num>
  <w:num w:numId="32" w16cid:durableId="467825694">
    <w:abstractNumId w:val="12"/>
  </w:num>
  <w:num w:numId="33" w16cid:durableId="284313790">
    <w:abstractNumId w:val="4"/>
  </w:num>
  <w:num w:numId="34" w16cid:durableId="188490993">
    <w:abstractNumId w:val="33"/>
  </w:num>
  <w:num w:numId="35" w16cid:durableId="1028676646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om Reed">
    <w15:presenceInfo w15:providerId="AD" w15:userId="S::treed1@us.ibm.com::68f4fa38-4d3c-46bf-b65f-31782adcfa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46"/>
    <w:rsid w:val="00001634"/>
    <w:rsid w:val="00006C7D"/>
    <w:rsid w:val="00021F57"/>
    <w:rsid w:val="000353E5"/>
    <w:rsid w:val="000D103F"/>
    <w:rsid w:val="000E73E3"/>
    <w:rsid w:val="00131CFB"/>
    <w:rsid w:val="00164783"/>
    <w:rsid w:val="001D3684"/>
    <w:rsid w:val="00207D5D"/>
    <w:rsid w:val="00245E6E"/>
    <w:rsid w:val="00255351"/>
    <w:rsid w:val="002A7F2B"/>
    <w:rsid w:val="002C17B2"/>
    <w:rsid w:val="002C1FDC"/>
    <w:rsid w:val="002C43DF"/>
    <w:rsid w:val="002E5B5E"/>
    <w:rsid w:val="003011D7"/>
    <w:rsid w:val="00321746"/>
    <w:rsid w:val="0032444D"/>
    <w:rsid w:val="00331E10"/>
    <w:rsid w:val="00361EC2"/>
    <w:rsid w:val="003743D7"/>
    <w:rsid w:val="00381946"/>
    <w:rsid w:val="003B1BEA"/>
    <w:rsid w:val="003B3F83"/>
    <w:rsid w:val="003B4C64"/>
    <w:rsid w:val="003C053F"/>
    <w:rsid w:val="003E4AD8"/>
    <w:rsid w:val="003F2C9A"/>
    <w:rsid w:val="003F7D36"/>
    <w:rsid w:val="00406CD8"/>
    <w:rsid w:val="00410266"/>
    <w:rsid w:val="00410DAD"/>
    <w:rsid w:val="0042545A"/>
    <w:rsid w:val="0043383F"/>
    <w:rsid w:val="00460E27"/>
    <w:rsid w:val="00516DC4"/>
    <w:rsid w:val="0052596E"/>
    <w:rsid w:val="0057386B"/>
    <w:rsid w:val="00583F8E"/>
    <w:rsid w:val="005C09E3"/>
    <w:rsid w:val="005E5C8B"/>
    <w:rsid w:val="00600FB0"/>
    <w:rsid w:val="00650F91"/>
    <w:rsid w:val="006A6639"/>
    <w:rsid w:val="007058C2"/>
    <w:rsid w:val="00714ED5"/>
    <w:rsid w:val="00722114"/>
    <w:rsid w:val="00731A3E"/>
    <w:rsid w:val="00754C2C"/>
    <w:rsid w:val="00786C76"/>
    <w:rsid w:val="007913E0"/>
    <w:rsid w:val="007E3501"/>
    <w:rsid w:val="00810483"/>
    <w:rsid w:val="008412C6"/>
    <w:rsid w:val="008A7070"/>
    <w:rsid w:val="009271AA"/>
    <w:rsid w:val="00930263"/>
    <w:rsid w:val="009373EC"/>
    <w:rsid w:val="009D4557"/>
    <w:rsid w:val="00A20CCC"/>
    <w:rsid w:val="00A421BF"/>
    <w:rsid w:val="00A431BD"/>
    <w:rsid w:val="00A5087F"/>
    <w:rsid w:val="00A679B7"/>
    <w:rsid w:val="00AC3484"/>
    <w:rsid w:val="00AD5611"/>
    <w:rsid w:val="00AF4168"/>
    <w:rsid w:val="00B04C2F"/>
    <w:rsid w:val="00B336BE"/>
    <w:rsid w:val="00BB5545"/>
    <w:rsid w:val="00BE3DEC"/>
    <w:rsid w:val="00D01591"/>
    <w:rsid w:val="00D43EE4"/>
    <w:rsid w:val="00D711E0"/>
    <w:rsid w:val="00D842D2"/>
    <w:rsid w:val="00DF3A14"/>
    <w:rsid w:val="00E02E96"/>
    <w:rsid w:val="00E374FC"/>
    <w:rsid w:val="00E55FC2"/>
    <w:rsid w:val="00E6575A"/>
    <w:rsid w:val="00E6737D"/>
    <w:rsid w:val="00E7420D"/>
    <w:rsid w:val="00EB6F68"/>
    <w:rsid w:val="00EC71FB"/>
    <w:rsid w:val="00ED7207"/>
    <w:rsid w:val="00EE0F43"/>
    <w:rsid w:val="00EF3D5D"/>
    <w:rsid w:val="00F1079E"/>
    <w:rsid w:val="00F25BA9"/>
    <w:rsid w:val="00F323C9"/>
    <w:rsid w:val="00F765BF"/>
    <w:rsid w:val="00FA597C"/>
    <w:rsid w:val="00FC630F"/>
    <w:rsid w:val="00FD05E7"/>
    <w:rsid w:val="00FD1606"/>
    <w:rsid w:val="00FD1EFA"/>
    <w:rsid w:val="00FE65DD"/>
    <w:rsid w:val="00FE7533"/>
    <w:rsid w:val="00F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63DCD"/>
  <w15:chartTrackingRefBased/>
  <w15:docId w15:val="{F1DD8F35-BCED-6D4D-B926-6929581A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5D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xmsonormal">
    <w:name w:val="xmsonormal"/>
    <w:basedOn w:val="Normal"/>
    <w:rsid w:val="00321746"/>
    <w:pPr>
      <w:spacing w:before="100" w:beforeAutospacing="1" w:after="100" w:afterAutospacing="1"/>
    </w:pPr>
  </w:style>
  <w:style w:type="character" w:customStyle="1" w:styleId="contentpasted2">
    <w:name w:val="contentpasted2"/>
    <w:basedOn w:val="DefaultParagraphFont"/>
    <w:rsid w:val="00321746"/>
  </w:style>
  <w:style w:type="character" w:customStyle="1" w:styleId="outlook-search-highlight">
    <w:name w:val="outlook-search-highlight"/>
    <w:basedOn w:val="DefaultParagraphFont"/>
    <w:rsid w:val="00321746"/>
  </w:style>
  <w:style w:type="paragraph" w:styleId="ListParagraph">
    <w:name w:val="List Paragraph"/>
    <w:basedOn w:val="Normal"/>
    <w:uiPriority w:val="34"/>
    <w:qFormat/>
    <w:rsid w:val="0032174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21746"/>
  </w:style>
  <w:style w:type="paragraph" w:styleId="NormalWeb">
    <w:name w:val="Normal (Web)"/>
    <w:basedOn w:val="Normal"/>
    <w:uiPriority w:val="99"/>
    <w:semiHidden/>
    <w:unhideWhenUsed/>
    <w:rsid w:val="00321746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rsid w:val="00006C7D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06C7D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06C7D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711E0"/>
    <w:rPr>
      <w:color w:val="214C5E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E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3C053F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2" w:themeTint="99"/>
        <w:left w:val="single" w:sz="4" w:space="0" w:color="54A2C3" w:themeColor="accent2" w:themeTint="99"/>
        <w:bottom w:val="single" w:sz="4" w:space="0" w:color="54A2C3" w:themeColor="accent2" w:themeTint="99"/>
        <w:right w:val="single" w:sz="4" w:space="0" w:color="54A2C3" w:themeColor="accent2" w:themeTint="99"/>
        <w:insideH w:val="single" w:sz="4" w:space="0" w:color="54A2C3" w:themeColor="accent2" w:themeTint="99"/>
        <w:insideV w:val="single" w:sz="4" w:space="0" w:color="54A2C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2"/>
          <w:left w:val="single" w:sz="4" w:space="0" w:color="214C5E" w:themeColor="accent2"/>
          <w:bottom w:val="single" w:sz="4" w:space="0" w:color="214C5E" w:themeColor="accent2"/>
          <w:right w:val="single" w:sz="4" w:space="0" w:color="214C5E" w:themeColor="accent2"/>
          <w:insideH w:val="nil"/>
          <w:insideV w:val="nil"/>
        </w:tcBorders>
        <w:shd w:val="clear" w:color="auto" w:fill="214C5E" w:themeFill="accent2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paragraph" w:styleId="Revision">
    <w:name w:val="Revision"/>
    <w:hidden/>
    <w:uiPriority w:val="99"/>
    <w:semiHidden/>
    <w:rsid w:val="00E6575A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657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7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75A"/>
    <w:rPr>
      <w:rFonts w:ascii="Times New Roman" w:eastAsia="Times New Roman" w:hAnsi="Times New Roman" w:cs="Times New Roman"/>
      <w:color w:val="auto"/>
      <w:sz w:val="20"/>
      <w:szCs w:val="20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7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75A"/>
    <w:rPr>
      <w:rFonts w:ascii="Times New Roman" w:eastAsia="Times New Roman" w:hAnsi="Times New Roman" w:cs="Times New Roman"/>
      <w:b/>
      <w:bCs/>
      <w:color w:val="auto"/>
      <w:sz w:val="20"/>
      <w:szCs w:val="20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3782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964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learning.ibm.com/activity/PLAN-17CE64E272F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rlearning.ibm.com/activity/PLAN-9FA86B66545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rlearning.ibm.com/activity/PLAN-8B08B9AF441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rlearning.ibm.com/activity/PLAN-331A2AB52C0F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5CAEB4-ACE3-794C-AF08-EE346219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Almeida</dc:creator>
  <cp:keywords/>
  <dc:description/>
  <cp:lastModifiedBy>Tom Reed</cp:lastModifiedBy>
  <cp:revision>9</cp:revision>
  <dcterms:created xsi:type="dcterms:W3CDTF">2024-07-30T19:32:00Z</dcterms:created>
  <dcterms:modified xsi:type="dcterms:W3CDTF">2024-08-11T23:33:00Z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