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1016" w14:textId="5E46C995" w:rsidR="00EB6F68" w:rsidRDefault="00FD1EFA">
      <w:pPr>
        <w:pStyle w:val="Heading1"/>
      </w:pPr>
      <w:r>
        <w:rPr>
          <w:lang w:val="en"/>
        </w:rPr>
        <w:t>Modernizing Applications with WebSphere Liberty on VMs for Technical Sales Level 4</w:t>
      </w:r>
    </w:p>
    <w:p w14:paraId="6C51FA4C" w14:textId="5F76EF6C" w:rsidR="00331E10" w:rsidRPr="003B3F83" w:rsidRDefault="00331E10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b/>
          <w:bCs/>
          <w:color w:val="000000"/>
        </w:rPr>
        <w:t>Course Description:  </w:t>
      </w:r>
    </w:p>
    <w:p w14:paraId="1EF9B2ED" w14:textId="77777777" w:rsidR="00331E10" w:rsidRPr="003B3F83" w:rsidRDefault="00331E10" w:rsidP="003B3F83">
      <w:pPr>
        <w:rPr>
          <w:rFonts w:ascii="Arial" w:hAnsi="Arial" w:cs="Arial"/>
          <w:color w:val="000000"/>
          <w:lang w:val="en-IN"/>
        </w:rPr>
      </w:pPr>
    </w:p>
    <w:p w14:paraId="72D34C66" w14:textId="7369C6E0" w:rsidR="00FD1EFA" w:rsidRPr="009373EC" w:rsidRDefault="00FD1EFA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>This learning plan prepares you to conduct a proof of experience (PoX) f</w:t>
      </w:r>
      <w:r w:rsidR="000D103F">
        <w:rPr>
          <w:rFonts w:ascii="Arial" w:hAnsi="Arial" w:cs="Arial"/>
          <w:sz w:val="22"/>
          <w:szCs w:val="22"/>
        </w:rPr>
        <w:t>o</w:t>
      </w:r>
      <w:r w:rsidRPr="009373EC">
        <w:rPr>
          <w:rFonts w:ascii="Arial" w:hAnsi="Arial" w:cs="Arial"/>
          <w:sz w:val="22"/>
          <w:szCs w:val="22"/>
        </w:rPr>
        <w:t xml:space="preserve">r clients, following recommended practices for enterprise deployment of Liberty on VMs. </w:t>
      </w:r>
    </w:p>
    <w:p w14:paraId="2A6B5F0B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09516DB6" w14:textId="0DCA3A51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 xml:space="preserve">This one-day training focuses on a subset of the overall Level 4 learning journey, including architecture and sizing, installation, configuration, recommended practices for enterprise deployments, and is re-enforced through hands-on exercises, case studies, and quizzes. </w:t>
      </w:r>
    </w:p>
    <w:p w14:paraId="0BE89CB2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47636A4A" w14:textId="7DDE2DE2" w:rsidR="00410DAD" w:rsidRPr="009373EC" w:rsidRDefault="00410DAD" w:rsidP="003B3F83">
      <w:pPr>
        <w:rPr>
          <w:rFonts w:ascii="Arial" w:hAnsi="Arial" w:cs="Arial"/>
          <w:color w:val="000000"/>
          <w:sz w:val="22"/>
          <w:szCs w:val="22"/>
          <w:lang w:val="en-IN"/>
        </w:rPr>
      </w:pPr>
      <w:r w:rsidRPr="009373EC">
        <w:rPr>
          <w:rFonts w:ascii="Arial" w:hAnsi="Arial" w:cs="Arial"/>
          <w:sz w:val="22"/>
          <w:szCs w:val="22"/>
        </w:rPr>
        <w:t xml:space="preserve">Individually, you will complete the hands-on exercises. Working in teams, you will compete while testing your knowledge through interactive, gamified quiz shows, where prizes are awarded to the top teams.  </w:t>
      </w:r>
    </w:p>
    <w:p w14:paraId="01BE09B1" w14:textId="77777777" w:rsidR="00FD1EFA" w:rsidRDefault="00FD1EFA" w:rsidP="003B3F83">
      <w:pPr>
        <w:rPr>
          <w:rFonts w:ascii="Arial" w:hAnsi="Arial" w:cs="Arial"/>
          <w:color w:val="000000"/>
        </w:rPr>
      </w:pPr>
    </w:p>
    <w:p w14:paraId="70FEB3EB" w14:textId="430C0870" w:rsidR="00FD1EFA" w:rsidRDefault="00000000" w:rsidP="003B3F83">
      <w:pPr>
        <w:rPr>
          <w:rFonts w:ascii="Arial" w:hAnsi="Arial" w:cs="Arial"/>
          <w:color w:val="000000"/>
        </w:rPr>
      </w:pPr>
      <w:hyperlink r:id="rId8" w:history="1">
        <w:r w:rsidR="00FD1EFA" w:rsidRPr="00DE7E2B">
          <w:rPr>
            <w:rStyle w:val="Hyperlink"/>
            <w:rFonts w:ascii="Arial" w:hAnsi="Arial" w:cs="Arial"/>
          </w:rPr>
          <w:t>https://yourlearning.ibm.com/activity/PLAN-17CE64E272F6</w:t>
        </w:r>
      </w:hyperlink>
    </w:p>
    <w:p w14:paraId="452AA8B8" w14:textId="0DDCF70F" w:rsidR="00321746" w:rsidRPr="003B3F83" w:rsidRDefault="00321746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color w:val="000000"/>
        </w:rPr>
        <w:t> </w:t>
      </w:r>
    </w:p>
    <w:p w14:paraId="36B3C9AC" w14:textId="7AE14964" w:rsidR="00331E10" w:rsidRPr="003B3F83" w:rsidRDefault="00321746" w:rsidP="003B3F83">
      <w:pPr>
        <w:rPr>
          <w:rFonts w:ascii="Arial" w:hAnsi="Arial" w:cs="Arial"/>
          <w:color w:val="000000"/>
        </w:rPr>
      </w:pPr>
      <w:r w:rsidRPr="003B3F83">
        <w:rPr>
          <w:rFonts w:ascii="Arial" w:hAnsi="Arial" w:cs="Arial"/>
          <w:b/>
          <w:bCs/>
          <w:color w:val="000000"/>
        </w:rPr>
        <w:t>Key Learning</w:t>
      </w:r>
      <w:r w:rsidR="00331E10" w:rsidRPr="003B3F83">
        <w:rPr>
          <w:rFonts w:ascii="Arial" w:hAnsi="Arial" w:cs="Arial"/>
          <w:b/>
          <w:bCs/>
          <w:color w:val="000000"/>
        </w:rPr>
        <w:t xml:space="preserve"> Objectives:</w:t>
      </w:r>
    </w:p>
    <w:p w14:paraId="5D2A8EFC" w14:textId="5B6AF9FF" w:rsidR="00331E10" w:rsidRPr="00F1079E" w:rsidRDefault="00410DAD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>Learn recommended practices for Enterprise deployment of Liberty on VMs</w:t>
      </w:r>
    </w:p>
    <w:p w14:paraId="729DD29C" w14:textId="2F0319F2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Deepen skills on Liberty’s differentiating architecture </w:t>
      </w:r>
      <w:r w:rsidR="003E4AD8" w:rsidRPr="00F1079E">
        <w:rPr>
          <w:rFonts w:ascii="Arial" w:hAnsi="Arial" w:cs="Arial"/>
          <w:color w:val="000000"/>
          <w:sz w:val="22"/>
          <w:szCs w:val="22"/>
        </w:rPr>
        <w:t>and sizing</w:t>
      </w:r>
    </w:p>
    <w:p w14:paraId="522C646F" w14:textId="2892FA3D" w:rsidR="00516DC4" w:rsidRPr="00F1079E" w:rsidRDefault="00516DC4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Work thorough 3 customer case studies, address client questions and recommended solution  </w:t>
      </w:r>
    </w:p>
    <w:p w14:paraId="7167AF32" w14:textId="5E2E7E0E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Hands-on experience with Liberty installation, configuration, and deployment in Collectives and stand-alone scenarios </w:t>
      </w:r>
    </w:p>
    <w:p w14:paraId="0E8A3F57" w14:textId="77777777" w:rsidR="00F765BF" w:rsidRPr="003B3F83" w:rsidRDefault="00F765BF" w:rsidP="003B3F83">
      <w:pPr>
        <w:rPr>
          <w:rFonts w:ascii="Arial" w:hAnsi="Arial" w:cs="Arial"/>
          <w:color w:val="000000"/>
        </w:rPr>
      </w:pPr>
    </w:p>
    <w:p w14:paraId="114C0A35" w14:textId="77777777" w:rsidR="009373EC" w:rsidRDefault="00321746" w:rsidP="009373EC">
      <w:pPr>
        <w:spacing w:after="240"/>
        <w:rPr>
          <w:rFonts w:ascii="Arial" w:hAnsi="Arial" w:cs="Arial"/>
          <w:b/>
          <w:bCs/>
          <w:color w:val="242424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Pre-Work</w:t>
      </w:r>
      <w:r w:rsidR="00331E10" w:rsidRPr="003B3F83">
        <w:rPr>
          <w:rFonts w:ascii="Arial" w:hAnsi="Arial" w:cs="Arial"/>
          <w:b/>
          <w:bCs/>
          <w:color w:val="242424"/>
        </w:rPr>
        <w:t>:</w:t>
      </w:r>
    </w:p>
    <w:p w14:paraId="39ABD03C" w14:textId="4EC3C81F" w:rsidR="00FE7533" w:rsidRPr="009373EC" w:rsidRDefault="00FE7533" w:rsidP="009373EC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1. </w:t>
      </w:r>
      <w:r w:rsidRPr="009373EC">
        <w:rPr>
          <w:rFonts w:ascii="Arial" w:hAnsi="Arial" w:cs="Arial"/>
          <w:color w:val="000000"/>
          <w:sz w:val="22"/>
          <w:szCs w:val="22"/>
        </w:rPr>
        <w:t xml:space="preserve">General PoX Best practices. </w:t>
      </w:r>
    </w:p>
    <w:p w14:paraId="0484E39E" w14:textId="517B2D85" w:rsidR="005E5C8B" w:rsidRPr="007E3501" w:rsidRDefault="00000000" w:rsidP="009373EC">
      <w:pPr>
        <w:spacing w:after="240"/>
        <w:rPr>
          <w:rFonts w:ascii="Arial" w:hAnsi="Arial" w:cs="Arial"/>
          <w:sz w:val="22"/>
          <w:szCs w:val="22"/>
        </w:rPr>
      </w:pPr>
      <w:hyperlink r:id="rId9" w:history="1">
        <w:r w:rsidR="005E5C8B" w:rsidRPr="007E3501">
          <w:rPr>
            <w:rStyle w:val="Hyperlink"/>
            <w:rFonts w:ascii="Arial" w:hAnsi="Arial" w:cs="Arial"/>
            <w:sz w:val="22"/>
            <w:szCs w:val="22"/>
          </w:rPr>
          <w:t>https://yourlearning.ibm.com/activity/PLAN-331A2AB52C0F</w:t>
        </w:r>
      </w:hyperlink>
    </w:p>
    <w:p w14:paraId="380E472B" w14:textId="2E8F7FB3" w:rsidR="00321746" w:rsidRPr="005E5C8B" w:rsidRDefault="00321746" w:rsidP="009373EC">
      <w:pPr>
        <w:spacing w:after="240"/>
      </w:pPr>
      <w:r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Learning </w:t>
      </w:r>
      <w:r w:rsidR="00331E10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</w:t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re-requisites: </w:t>
      </w:r>
    </w:p>
    <w:p w14:paraId="6DEFC30B" w14:textId="724F18F6" w:rsidR="00FE7533" w:rsidRPr="009373EC" w:rsidRDefault="00FE7533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and Liberty Level 2</w:t>
      </w:r>
    </w:p>
    <w:p w14:paraId="7E41114F" w14:textId="40988C1D" w:rsidR="009373EC" w:rsidRPr="009373EC" w:rsidRDefault="00000000" w:rsidP="009373EC">
      <w:pPr>
        <w:spacing w:after="120"/>
        <w:ind w:firstLine="360"/>
        <w:rPr>
          <w:rFonts w:ascii="Arial" w:hAnsi="Arial" w:cs="Arial"/>
          <w:color w:val="212121"/>
          <w:sz w:val="22"/>
          <w:szCs w:val="22"/>
        </w:rPr>
      </w:pPr>
      <w:hyperlink r:id="rId10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https://yourlearning.ibm.com/activity/PLAN-8B08B9AF441E</w:t>
        </w:r>
      </w:hyperlink>
    </w:p>
    <w:p w14:paraId="77690818" w14:textId="4F447088" w:rsidR="009373EC" w:rsidRPr="009373EC" w:rsidRDefault="009373EC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Hybrid Edition for technical Sellers Level 3</w:t>
      </w:r>
    </w:p>
    <w:p w14:paraId="3B41FFEF" w14:textId="143B007E" w:rsidR="009373EC" w:rsidRDefault="00000000" w:rsidP="009373EC">
      <w:pPr>
        <w:spacing w:after="120"/>
        <w:ind w:left="360"/>
        <w:rPr>
          <w:rFonts w:ascii="Arial" w:hAnsi="Arial" w:cs="Arial"/>
          <w:color w:val="212121"/>
        </w:rPr>
      </w:pPr>
      <w:hyperlink r:id="rId11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https://yourlearning.ibm.com/activity/PLAN-9FA86B665450</w:t>
        </w:r>
      </w:hyperlink>
    </w:p>
    <w:p w14:paraId="4D13F1BF" w14:textId="77777777" w:rsidR="009373EC" w:rsidRPr="009373EC" w:rsidRDefault="009373EC" w:rsidP="009373EC">
      <w:pPr>
        <w:spacing w:after="120"/>
        <w:rPr>
          <w:rFonts w:ascii="Arial" w:hAnsi="Arial" w:cs="Arial"/>
          <w:color w:val="212121"/>
        </w:rPr>
      </w:pPr>
    </w:p>
    <w:p w14:paraId="2E65E1E8" w14:textId="5BE12EC0" w:rsidR="00131CFB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color w:val="000000"/>
        </w:rPr>
        <w:lastRenderedPageBreak/>
        <w:br/>
      </w:r>
      <w:r w:rsidRPr="003B3F83">
        <w:rPr>
          <w:rFonts w:ascii="Arial" w:hAnsi="Arial" w:cs="Arial"/>
          <w:color w:val="000000"/>
        </w:rPr>
        <w:br/>
      </w:r>
      <w:r w:rsidR="00131CFB">
        <w:rPr>
          <w:rFonts w:ascii="Arial" w:hAnsi="Arial" w:cs="Arial"/>
          <w:b/>
          <w:bCs/>
          <w:color w:val="242424"/>
          <w:bdr w:val="none" w:sz="0" w:space="0" w:color="auto" w:frame="1"/>
        </w:rPr>
        <w:t>Post Weekend Learning Activities:</w:t>
      </w:r>
    </w:p>
    <w:p w14:paraId="656BED57" w14:textId="77777777" w:rsidR="00131CFB" w:rsidRDefault="00131CFB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07EF54F0" w14:textId="1184D33F" w:rsidR="005C09E3" w:rsidRDefault="005C09E3" w:rsidP="005C09E3">
      <w:pPr>
        <w:pStyle w:val="ListParagraph"/>
        <w:numPr>
          <w:ilvl w:val="0"/>
          <w:numId w:val="32"/>
        </w:numPr>
        <w:spacing w:before="0" w:beforeAutospacing="0" w:after="120" w:afterAutospacing="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L4 training badge</w:t>
      </w:r>
    </w:p>
    <w:p w14:paraId="22ADDCE9" w14:textId="7E93D21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required “</w:t>
      </w:r>
      <w:r w:rsidRPr="0042545A">
        <w:rPr>
          <w:rFonts w:ascii="Arial" w:hAnsi="Arial" w:cs="Arial"/>
          <w:b/>
          <w:bCs/>
          <w:color w:val="242424"/>
          <w:bdr w:val="none" w:sz="0" w:space="0" w:color="auto" w:frame="1"/>
        </w:rPr>
        <w:t>Product Education</w:t>
      </w:r>
      <w:r>
        <w:rPr>
          <w:rFonts w:ascii="Arial" w:hAnsi="Arial" w:cs="Arial"/>
          <w:color w:val="242424"/>
          <w:bdr w:val="none" w:sz="0" w:space="0" w:color="auto" w:frame="1"/>
        </w:rPr>
        <w:t>” sections of the Level 4 course that were not covered in the one-day in-person training</w:t>
      </w:r>
    </w:p>
    <w:p w14:paraId="040DAEEE" w14:textId="34D96739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quizzes, if not done during the in-person training session</w:t>
      </w:r>
    </w:p>
    <w:p w14:paraId="028B3758" w14:textId="2FB8208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Plan to conduct and document a WebSphere Liberty PoX, and submit to your manager for review</w:t>
      </w:r>
    </w:p>
    <w:p w14:paraId="5D7C8926" w14:textId="77777777" w:rsidR="00FD05E7" w:rsidRDefault="00FD05E7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4A7FC70" w14:textId="77777777" w:rsidR="00FD05E7" w:rsidRPr="003B3F83" w:rsidRDefault="00331E10" w:rsidP="00FD05E7">
      <w:pPr>
        <w:rPr>
          <w:rFonts w:ascii="Arial" w:hAnsi="Arial" w:cs="Arial"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Room: </w:t>
      </w:r>
    </w:p>
    <w:p w14:paraId="7BD9337B" w14:textId="29E24435" w:rsidR="00FD05E7" w:rsidRPr="003B3F83" w:rsidRDefault="00F1079E" w:rsidP="00FD05E7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Room 9</w:t>
      </w:r>
    </w:p>
    <w:p w14:paraId="7D76C7E9" w14:textId="3764D46A" w:rsidR="00331E10" w:rsidRPr="00810483" w:rsidRDefault="00331E10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5C368E4" w14:textId="77777777" w:rsidR="00331E10" w:rsidRPr="003B3F83" w:rsidRDefault="00331E10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2B952C5E" w14:textId="5791CF0C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Instructors:</w:t>
      </w:r>
    </w:p>
    <w:p w14:paraId="1C14D401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B1700F0" w14:textId="4E3A8F7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Yi Tang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FD47769" w14:textId="05C82346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Megan Irvine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CD111C0" w14:textId="22CF71A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Ohi Egwaikhide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75FA1872" w14:textId="0D0D33A9" w:rsidR="003B3F83" w:rsidRPr="003B3F8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Kevin Postreich – WW Technical Sales</w:t>
      </w:r>
    </w:p>
    <w:p w14:paraId="7AC8D447" w14:textId="77777777" w:rsidR="003B3F83" w:rsidRPr="003B3F83" w:rsidRDefault="003B3F83" w:rsidP="003B3F83">
      <w:pPr>
        <w:rPr>
          <w:rFonts w:ascii="Arial" w:hAnsi="Arial" w:cs="Arial"/>
          <w:color w:val="242424"/>
          <w:bdr w:val="none" w:sz="0" w:space="0" w:color="auto" w:frame="1"/>
        </w:rPr>
      </w:pPr>
    </w:p>
    <w:p w14:paraId="11875215" w14:textId="08946C48" w:rsidR="008F5F68" w:rsidRDefault="003B3F83" w:rsidP="008F5F68"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Communication Channel:</w:t>
      </w:r>
    </w:p>
    <w:p w14:paraId="0F64AF65" w14:textId="77777777" w:rsidR="008F5F68" w:rsidRDefault="008F5F68" w:rsidP="008F5F68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4A97F46" w14:textId="43B43C0B" w:rsidR="008F5F68" w:rsidRPr="008F5F68" w:rsidRDefault="008F5F68" w:rsidP="008F5F68">
      <w:pPr>
        <w:pStyle w:val="s5"/>
        <w:spacing w:before="0" w:beforeAutospacing="0" w:after="0" w:afterAutospacing="0"/>
        <w:rPr>
          <w:rFonts w:ascii="Arial" w:hAnsi="Arial" w:cs="Arial"/>
          <w:color w:val="000000"/>
        </w:rPr>
      </w:pPr>
      <w:r w:rsidRPr="008F5F68">
        <w:rPr>
          <w:rStyle w:val="s9"/>
          <w:rFonts w:ascii="Arial" w:hAnsi="Arial" w:cs="Arial"/>
          <w:color w:val="242424"/>
        </w:rPr>
        <w:t>Box folder</w:t>
      </w:r>
      <w:r>
        <w:rPr>
          <w:rStyle w:val="s9"/>
          <w:rFonts w:ascii="Arial" w:hAnsi="Arial" w:cs="Arial"/>
          <w:color w:val="242424"/>
        </w:rPr>
        <w:t xml:space="preserve">: </w:t>
      </w:r>
      <w:hyperlink r:id="rId12" w:history="1">
        <w:r w:rsidRPr="008F5F68">
          <w:rPr>
            <w:rStyle w:val="Hyperlink"/>
            <w:rFonts w:ascii="Arial" w:hAnsi="Arial" w:cs="Arial"/>
          </w:rPr>
          <w:t>https://ibm.box.com/s/pldav8g325e7583ei6czmplrkddz3o16 </w:t>
        </w:r>
      </w:hyperlink>
      <w:r w:rsidRPr="008F5F68">
        <w:rPr>
          <w:rStyle w:val="s9"/>
          <w:rFonts w:ascii="Arial" w:hAnsi="Arial" w:cs="Arial"/>
          <w:color w:val="242424"/>
        </w:rPr>
        <w:t>and</w:t>
      </w:r>
      <w:r w:rsidRPr="008F5F68">
        <w:rPr>
          <w:rStyle w:val="apple-converted-space"/>
          <w:rFonts w:ascii="Arial" w:hAnsi="Arial" w:cs="Arial"/>
          <w:color w:val="242424"/>
        </w:rPr>
        <w:t> </w:t>
      </w:r>
      <w:r w:rsidRPr="008F5F68">
        <w:rPr>
          <w:rStyle w:val="s9"/>
          <w:rFonts w:ascii="Arial" w:hAnsi="Arial" w:cs="Arial"/>
          <w:color w:val="242424"/>
        </w:rPr>
        <w:t>Slack channel</w:t>
      </w:r>
      <w:r w:rsidR="007C72C1">
        <w:rPr>
          <w:rStyle w:val="s9"/>
          <w:rFonts w:ascii="Arial" w:hAnsi="Arial" w:cs="Arial"/>
          <w:color w:val="242424"/>
        </w:rPr>
        <w:t>:</w:t>
      </w:r>
      <w:r w:rsidRPr="008F5F68">
        <w:rPr>
          <w:rStyle w:val="apple-converted-space"/>
          <w:rFonts w:ascii="Arial" w:hAnsi="Arial" w:cs="Arial"/>
          <w:color w:val="242424"/>
        </w:rPr>
        <w:t> </w:t>
      </w:r>
      <w:r w:rsidRPr="008F5F68">
        <w:rPr>
          <w:rFonts w:ascii="Arial" w:hAnsi="Arial" w:cs="Arial"/>
          <w:color w:val="000000"/>
        </w:rPr>
        <w:fldChar w:fldCharType="begin"/>
      </w:r>
      <w:ins w:id="0" w:author="Yi Tang" w:date="2024-08-12T13:48:00Z" w16du:dateUtc="2024-08-12T17:48:00Z">
        <w:r w:rsidR="00F36890">
          <w:rPr>
            <w:rFonts w:ascii="Arial" w:hAnsi="Arial" w:cs="Arial"/>
            <w:color w:val="000000"/>
          </w:rPr>
          <w:instrText>HYPERLINK "https://join.slack.com/share/enQtNzU2MzY3NzQzMDE3OS02YTRmM2FjOTM3MzM1MGY2MzA0MjUyZmQxMjM0ODdkOGYyNWI1ZTNkN2U4OTAyNDg0ODZmNjM3Njg0NmE1OWY4"</w:instrText>
        </w:r>
      </w:ins>
      <w:del w:id="1" w:author="Yi Tang" w:date="2024-08-12T13:48:00Z" w16du:dateUtc="2024-08-12T17:48:00Z">
        <w:r w:rsidR="007C72C1" w:rsidDel="00F36890">
          <w:rPr>
            <w:rFonts w:ascii="Arial" w:hAnsi="Arial" w:cs="Arial"/>
            <w:color w:val="000000"/>
          </w:rPr>
          <w:delInstrText>HYPERLINK "https://join.slack.com/share/enQtNzU2MzY3NzQzMDE3OS02YTRmM2FjOTM3MzM1MGY2MzA0MjUyZmQxMjM0ODdkOGYyNWI1ZTNkN2U4OTAyNDg0ODZmNjM3Njg0NmE1OWY4"</w:delInstrText>
        </w:r>
        <w:r w:rsidR="007C72C1" w:rsidRPr="008F5F68" w:rsidDel="00F36890">
          <w:rPr>
            <w:rFonts w:ascii="Arial" w:hAnsi="Arial" w:cs="Arial"/>
            <w:color w:val="000000"/>
          </w:rPr>
        </w:r>
      </w:del>
      <w:r w:rsidRPr="008F5F68">
        <w:rPr>
          <w:rFonts w:ascii="Arial" w:hAnsi="Arial" w:cs="Arial"/>
          <w:color w:val="000000"/>
        </w:rPr>
        <w:fldChar w:fldCharType="separate"/>
      </w:r>
      <w:r w:rsidR="007C72C1">
        <w:rPr>
          <w:rStyle w:val="s10"/>
          <w:rFonts w:ascii="Arial" w:hAnsi="Arial" w:cs="Arial"/>
          <w:color w:val="731C3F"/>
          <w:u w:val="single"/>
        </w:rPr>
        <w:t>#tx-weekend-liberty-on-vms-2024</w:t>
      </w:r>
      <w:r w:rsidRPr="008F5F68">
        <w:rPr>
          <w:rFonts w:ascii="Arial" w:hAnsi="Arial" w:cs="Arial"/>
          <w:color w:val="000000"/>
        </w:rPr>
        <w:fldChar w:fldCharType="end"/>
      </w:r>
      <w:r w:rsidR="007C72C1">
        <w:rPr>
          <w:rStyle w:val="s9"/>
          <w:rFonts w:ascii="Arial" w:hAnsi="Arial" w:cs="Arial"/>
          <w:color w:val="242424"/>
        </w:rPr>
        <w:t>.</w:t>
      </w:r>
    </w:p>
    <w:p w14:paraId="15846225" w14:textId="77777777" w:rsidR="008F5F68" w:rsidRDefault="008F5F68" w:rsidP="008F5F68"/>
    <w:p w14:paraId="1EFA2508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7B138F13" w14:textId="49E55280" w:rsidR="00361EC2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Schedule</w:t>
      </w:r>
      <w:r w:rsidRPr="003B3F83">
        <w:rPr>
          <w:rFonts w:ascii="Arial" w:hAnsi="Arial" w:cs="Arial"/>
          <w:color w:val="242424"/>
          <w:bdr w:val="none" w:sz="0" w:space="0" w:color="auto" w:frame="1"/>
        </w:rPr>
        <w:t>:  </w:t>
      </w:r>
      <w:r w:rsidRPr="003B3F83">
        <w:rPr>
          <w:rFonts w:ascii="Arial" w:hAnsi="Arial" w:cs="Arial"/>
          <w:color w:val="242424"/>
        </w:rPr>
        <w:t> </w:t>
      </w:r>
      <w:r w:rsidRPr="003B3F83">
        <w:rPr>
          <w:rFonts w:ascii="Arial" w:hAnsi="Arial" w:cs="Arial"/>
          <w:color w:val="000000"/>
        </w:rPr>
        <w:br/>
      </w:r>
    </w:p>
    <w:p w14:paraId="3E6369C3" w14:textId="30FA7766" w:rsidR="00321746" w:rsidRPr="00FD1606" w:rsidRDefault="003B3F83" w:rsidP="00FD1606">
      <w:pPr>
        <w:spacing w:after="120" w:line="259" w:lineRule="auto"/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Saturday, October 1</w:t>
      </w:r>
      <w:r w:rsidR="00321746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9</w:t>
      </w:r>
      <w:r w:rsidR="00321746" w:rsidRPr="003B3F83">
        <w:rPr>
          <w:rFonts w:ascii="Arial" w:hAnsi="Arial" w:cs="Arial"/>
          <w:b/>
          <w:bCs/>
          <w:color w:val="242424"/>
        </w:rPr>
        <w:t> </w:t>
      </w:r>
      <w:r w:rsidR="00321746" w:rsidRPr="003B3F83">
        <w:rPr>
          <w:rFonts w:ascii="Arial" w:hAnsi="Arial" w:cs="Arial"/>
          <w:color w:val="000000"/>
        </w:rPr>
        <w:br/>
      </w:r>
      <w:r w:rsidR="00321746"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color w:val="242424"/>
          <w:bdr w:val="none" w:sz="0" w:space="0" w:color="auto" w:frame="1"/>
        </w:rPr>
        <w:t>10:30 AM – 6:00 PM</w:t>
      </w:r>
      <w:r w:rsidR="00E02E96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E02E96" w:rsidRPr="00D842D2">
        <w:rPr>
          <w:rFonts w:ascii="Arial" w:hAnsi="Arial" w:cs="Arial"/>
          <w:color w:val="242424"/>
          <w:bdr w:val="none" w:sz="0" w:space="0" w:color="auto" w:frame="1"/>
        </w:rPr>
        <w:t>(6.5 hours)</w:t>
      </w:r>
    </w:p>
    <w:p w14:paraId="463D9F9D" w14:textId="1A74EB11" w:rsidR="003B3F83" w:rsidRPr="00D842D2" w:rsidRDefault="003B3F83" w:rsidP="00D842D2">
      <w:pPr>
        <w:rPr>
          <w:rFonts w:ascii="Arial" w:hAnsi="Arial" w:cs="Arial"/>
          <w:color w:val="FF0000"/>
        </w:rPr>
      </w:pPr>
    </w:p>
    <w:tbl>
      <w:tblPr>
        <w:tblStyle w:val="GridTable4-Accent2"/>
        <w:tblW w:w="9895" w:type="dxa"/>
        <w:tblLook w:val="04A0" w:firstRow="1" w:lastRow="0" w:firstColumn="1" w:lastColumn="0" w:noHBand="0" w:noVBand="1"/>
      </w:tblPr>
      <w:tblGrid>
        <w:gridCol w:w="1673"/>
        <w:gridCol w:w="997"/>
        <w:gridCol w:w="2026"/>
        <w:gridCol w:w="3067"/>
        <w:gridCol w:w="2132"/>
      </w:tblGrid>
      <w:tr w:rsidR="003C053F" w14:paraId="3D56EC1A" w14:textId="77777777" w:rsidTr="003F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07B2AF6" w14:textId="2140390D" w:rsidR="003C053F" w:rsidRPr="003F2C9A" w:rsidRDefault="003C053F" w:rsidP="003F2C9A">
            <w:pPr>
              <w:spacing w:before="12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Time</w:t>
            </w:r>
          </w:p>
        </w:tc>
        <w:tc>
          <w:tcPr>
            <w:tcW w:w="999" w:type="dxa"/>
          </w:tcPr>
          <w:p w14:paraId="302BE1AE" w14:textId="1830859C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1862" w:type="dxa"/>
          </w:tcPr>
          <w:p w14:paraId="1E7DA089" w14:textId="53CC0D89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36" w:type="dxa"/>
          </w:tcPr>
          <w:p w14:paraId="548476D1" w14:textId="719D6193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Session</w:t>
            </w:r>
          </w:p>
        </w:tc>
        <w:tc>
          <w:tcPr>
            <w:tcW w:w="2179" w:type="dxa"/>
          </w:tcPr>
          <w:p w14:paraId="78CF21F7" w14:textId="2E984717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Speakers</w:t>
            </w:r>
          </w:p>
        </w:tc>
      </w:tr>
      <w:tr w:rsidR="003C053F" w14:paraId="452BCA4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4F3893B" w14:textId="1FDB853B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10:30 am</w:t>
            </w:r>
          </w:p>
        </w:tc>
        <w:tc>
          <w:tcPr>
            <w:tcW w:w="999" w:type="dxa"/>
          </w:tcPr>
          <w:p w14:paraId="7DE46A95" w14:textId="465397A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15m</w:t>
            </w:r>
          </w:p>
        </w:tc>
        <w:tc>
          <w:tcPr>
            <w:tcW w:w="1862" w:type="dxa"/>
          </w:tcPr>
          <w:p w14:paraId="3ED9C147" w14:textId="0E91DF4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42D890E4" w14:textId="1D117405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Welcome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ntroductions</w:t>
            </w:r>
          </w:p>
        </w:tc>
        <w:tc>
          <w:tcPr>
            <w:tcW w:w="2179" w:type="dxa"/>
          </w:tcPr>
          <w:p w14:paraId="093B5B57" w14:textId="46D5F580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 Tang</w:t>
            </w:r>
          </w:p>
        </w:tc>
      </w:tr>
      <w:tr w:rsidR="003C053F" w14:paraId="36B90117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tcBorders>
              <w:bottom w:val="single" w:sz="4" w:space="0" w:color="54A2C3" w:themeColor="accent2" w:themeTint="99"/>
            </w:tcBorders>
          </w:tcPr>
          <w:p w14:paraId="1019FF2E" w14:textId="3B129E04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10:45 am</w:t>
            </w:r>
          </w:p>
        </w:tc>
        <w:tc>
          <w:tcPr>
            <w:tcW w:w="999" w:type="dxa"/>
            <w:tcBorders>
              <w:bottom w:val="single" w:sz="4" w:space="0" w:color="54A2C3" w:themeColor="accent2" w:themeTint="99"/>
            </w:tcBorders>
          </w:tcPr>
          <w:p w14:paraId="505F3A36" w14:textId="026D78B5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75m</w:t>
            </w:r>
          </w:p>
        </w:tc>
        <w:tc>
          <w:tcPr>
            <w:tcW w:w="1862" w:type="dxa"/>
            <w:tcBorders>
              <w:bottom w:val="single" w:sz="4" w:space="0" w:color="54A2C3" w:themeColor="accent2" w:themeTint="99"/>
            </w:tcBorders>
          </w:tcPr>
          <w:p w14:paraId="704913CA" w14:textId="58886E2F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/Interactive</w:t>
            </w:r>
          </w:p>
        </w:tc>
        <w:tc>
          <w:tcPr>
            <w:tcW w:w="3136" w:type="dxa"/>
            <w:tcBorders>
              <w:bottom w:val="single" w:sz="4" w:space="0" w:color="54A2C3" w:themeColor="accent2" w:themeTint="99"/>
            </w:tcBorders>
          </w:tcPr>
          <w:p w14:paraId="3E8914FC" w14:textId="626B4EE2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Architecture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izing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 interactive quizzes</w:t>
            </w:r>
          </w:p>
        </w:tc>
        <w:tc>
          <w:tcPr>
            <w:tcW w:w="2179" w:type="dxa"/>
            <w:tcBorders>
              <w:bottom w:val="single" w:sz="4" w:space="0" w:color="54A2C3" w:themeColor="accent2" w:themeTint="99"/>
            </w:tcBorders>
          </w:tcPr>
          <w:p w14:paraId="2BF6D0E7" w14:textId="70D29111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  <w:tr w:rsidR="003F2C9A" w14:paraId="19F70F02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BFBFBF" w:themeFill="background1" w:themeFillShade="BF"/>
          </w:tcPr>
          <w:p w14:paraId="3C1AAEC0" w14:textId="5E6FAA40" w:rsidR="003C053F" w:rsidRPr="00406CD8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12:00 pm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66AEE027" w14:textId="28CFE9E9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14:paraId="5DDA214A" w14:textId="2863ED4C" w:rsidR="003C053F" w:rsidRPr="00406CD8" w:rsidRDefault="00F323C9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Lunch</w:t>
            </w:r>
          </w:p>
        </w:tc>
        <w:tc>
          <w:tcPr>
            <w:tcW w:w="3136" w:type="dxa"/>
            <w:shd w:val="clear" w:color="auto" w:fill="BFBFBF" w:themeFill="background1" w:themeFillShade="BF"/>
          </w:tcPr>
          <w:p w14:paraId="143C0E05" w14:textId="5087B371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BFBFBF" w:themeFill="background1" w:themeFillShade="BF"/>
          </w:tcPr>
          <w:p w14:paraId="5EF28C23" w14:textId="77777777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C053F" w14:paraId="4C77AA1A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3C3646B" w14:textId="1F0C1A7A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01:00 pm</w:t>
            </w:r>
          </w:p>
        </w:tc>
        <w:tc>
          <w:tcPr>
            <w:tcW w:w="999" w:type="dxa"/>
          </w:tcPr>
          <w:p w14:paraId="29F05DD3" w14:textId="370D8BC7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054C325C" w14:textId="28070BF5" w:rsidR="003C053F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5734AA91" w14:textId="4BA05A93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Liberty stand-alone installation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3F2C9A"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1A8070E4" w14:textId="6D6263F5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406CD8" w14:paraId="672FE9E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B977670" w14:textId="77777777" w:rsidR="00406CD8" w:rsidRPr="003F2C9A" w:rsidRDefault="00406CD8" w:rsidP="003F2C9A">
            <w:pPr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99" w:type="dxa"/>
          </w:tcPr>
          <w:p w14:paraId="4CA76481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62" w:type="dxa"/>
          </w:tcPr>
          <w:p w14:paraId="4CC77D15" w14:textId="77777777" w:rsidR="00406CD8" w:rsidRPr="003F2C9A" w:rsidRDefault="00406CD8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36" w:type="dxa"/>
          </w:tcPr>
          <w:p w14:paraId="1C166EC4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23A40A67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F2C9A" w14:paraId="1E9FCA2F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843A554" w14:textId="56B11927" w:rsidR="003F2C9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2:30 pm</w:t>
            </w:r>
          </w:p>
        </w:tc>
        <w:tc>
          <w:tcPr>
            <w:tcW w:w="999" w:type="dxa"/>
          </w:tcPr>
          <w:p w14:paraId="062A8147" w14:textId="412D6838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30m</w:t>
            </w:r>
          </w:p>
        </w:tc>
        <w:tc>
          <w:tcPr>
            <w:tcW w:w="1862" w:type="dxa"/>
          </w:tcPr>
          <w:p w14:paraId="27AE3AA4" w14:textId="138A761E" w:rsidR="003F2C9A" w:rsidRPr="003F2C9A" w:rsidRDefault="003F2C9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7578E529" w14:textId="66A526CF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Recommended practices for enterprise deployment of Liberty on VMs</w:t>
            </w:r>
          </w:p>
          <w:p w14:paraId="620C61BE" w14:textId="39FC5F93" w:rsidR="003F2C9A" w:rsidRPr="003F2C9A" w:rsidRDefault="003F2C9A" w:rsidP="003F2C9A">
            <w:pPr>
              <w:tabs>
                <w:tab w:val="left" w:pos="972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100EB0C2" w14:textId="35C4B5E2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 Postreich</w:t>
            </w:r>
          </w:p>
        </w:tc>
      </w:tr>
      <w:tr w:rsidR="00E6575A" w14:paraId="3FE0DA1F" w14:textId="77777777" w:rsidTr="00F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D9D9D9" w:themeFill="background1" w:themeFillShade="D9"/>
          </w:tcPr>
          <w:p w14:paraId="7EA59D13" w14:textId="253BF005" w:rsidR="00E6575A" w:rsidRPr="008F5F68" w:rsidRDefault="00E6575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3:00 pm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3287D046" w14:textId="00D75F68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30m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1F4DD656" w14:textId="4E721B52" w:rsidR="00E6575A" w:rsidRPr="008F5F68" w:rsidRDefault="00E6575A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Break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082470F8" w14:textId="77777777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0" w:type="dxa"/>
            <w:shd w:val="clear" w:color="auto" w:fill="D9D9D9" w:themeFill="background1" w:themeFillShade="D9"/>
          </w:tcPr>
          <w:p w14:paraId="790E97C2" w14:textId="77777777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</w:p>
        </w:tc>
      </w:tr>
      <w:tr w:rsidR="003F2C9A" w14:paraId="7307E50E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54FFC37F" w14:textId="704031FA" w:rsidR="003B1BE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3:3</w:t>
            </w:r>
            <w:r w:rsidR="003B1BE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72FBBF1E" w14:textId="16636011" w:rsidR="003B1BEA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3EDFD5E3" w14:textId="39E76E6A" w:rsidR="003B1BEA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2C1D4633" w14:textId="1E7107EC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Liberty collective installation, </w:t>
            </w: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7A1AD91B" w14:textId="7D40D501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3F2C9A" w14:paraId="096A5F9B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5FCB5A1" w14:textId="18CF0B21" w:rsidR="003B1BEA" w:rsidRPr="003F2C9A" w:rsidRDefault="00A679B7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05:</w:t>
            </w:r>
            <w:r w:rsidR="003F2C9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</w:t>
            </w: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3AD0B9C1" w14:textId="384E9006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</w:tcPr>
          <w:p w14:paraId="7472F9E7" w14:textId="00AD6238" w:rsidR="003B1BEA" w:rsidRPr="003F2C9A" w:rsidRDefault="00A679B7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Interactive</w:t>
            </w:r>
          </w:p>
        </w:tc>
        <w:tc>
          <w:tcPr>
            <w:tcW w:w="3136" w:type="dxa"/>
          </w:tcPr>
          <w:p w14:paraId="79E9F61F" w14:textId="10EBC6DB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Customer case studies and interactive quizzes</w:t>
            </w:r>
          </w:p>
        </w:tc>
        <w:tc>
          <w:tcPr>
            <w:tcW w:w="2179" w:type="dxa"/>
          </w:tcPr>
          <w:p w14:paraId="1F93EFFC" w14:textId="7006317A" w:rsidR="003B1BEA" w:rsidRPr="003F2C9A" w:rsidRDefault="005E5C8B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</w:tbl>
    <w:p w14:paraId="382E0DB4" w14:textId="77777777" w:rsidR="003C053F" w:rsidRPr="003C053F" w:rsidRDefault="003C053F" w:rsidP="003C053F">
      <w:pPr>
        <w:rPr>
          <w:rFonts w:ascii="Arial" w:hAnsi="Arial" w:cs="Arial"/>
          <w:color w:val="FF0000"/>
        </w:rPr>
      </w:pPr>
    </w:p>
    <w:p w14:paraId="44B24F1E" w14:textId="35C45E66" w:rsidR="00410266" w:rsidRPr="00410266" w:rsidRDefault="00410266" w:rsidP="00410266">
      <w:pPr>
        <w:rPr>
          <w:rFonts w:ascii="Arial" w:hAnsi="Arial" w:cs="Arial"/>
          <w:color w:val="000000"/>
        </w:rPr>
      </w:pPr>
    </w:p>
    <w:sectPr w:rsidR="00410266" w:rsidRPr="00410266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C8F28" w14:textId="77777777" w:rsidR="00380300" w:rsidRDefault="00380300">
      <w:r>
        <w:separator/>
      </w:r>
    </w:p>
    <w:p w14:paraId="4C9CB4A1" w14:textId="77777777" w:rsidR="00380300" w:rsidRDefault="00380300"/>
  </w:endnote>
  <w:endnote w:type="continuationSeparator" w:id="0">
    <w:p w14:paraId="197BD3B0" w14:textId="77777777" w:rsidR="00380300" w:rsidRDefault="00380300">
      <w:r>
        <w:continuationSeparator/>
      </w:r>
    </w:p>
    <w:p w14:paraId="3E74C6DA" w14:textId="77777777" w:rsidR="00380300" w:rsidRDefault="003803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4FB3D" w14:textId="77777777" w:rsidR="00EB6F6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C1AA9" w14:textId="77777777" w:rsidR="00380300" w:rsidRDefault="00380300">
      <w:r>
        <w:separator/>
      </w:r>
    </w:p>
    <w:p w14:paraId="6987AFCB" w14:textId="77777777" w:rsidR="00380300" w:rsidRDefault="00380300"/>
  </w:footnote>
  <w:footnote w:type="continuationSeparator" w:id="0">
    <w:p w14:paraId="01DFC11F" w14:textId="77777777" w:rsidR="00380300" w:rsidRDefault="00380300">
      <w:r>
        <w:continuationSeparator/>
      </w:r>
    </w:p>
    <w:p w14:paraId="00007105" w14:textId="77777777" w:rsidR="00380300" w:rsidRDefault="003803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24DDA"/>
    <w:multiLevelType w:val="multilevel"/>
    <w:tmpl w:val="D7BC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E6935"/>
    <w:multiLevelType w:val="multilevel"/>
    <w:tmpl w:val="D55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51F22"/>
    <w:multiLevelType w:val="hybridMultilevel"/>
    <w:tmpl w:val="296220FE"/>
    <w:lvl w:ilvl="0" w:tplc="279004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68A9"/>
    <w:multiLevelType w:val="multilevel"/>
    <w:tmpl w:val="B13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71E15"/>
    <w:multiLevelType w:val="multilevel"/>
    <w:tmpl w:val="60B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B7577"/>
    <w:multiLevelType w:val="multilevel"/>
    <w:tmpl w:val="2AD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8F0C39"/>
    <w:multiLevelType w:val="multilevel"/>
    <w:tmpl w:val="55D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F5C2B"/>
    <w:multiLevelType w:val="multilevel"/>
    <w:tmpl w:val="5BD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52B2"/>
    <w:multiLevelType w:val="multilevel"/>
    <w:tmpl w:val="741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FA27C4"/>
    <w:multiLevelType w:val="hybridMultilevel"/>
    <w:tmpl w:val="94D2B4B8"/>
    <w:lvl w:ilvl="0" w:tplc="FA6ED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01C1E"/>
    <w:multiLevelType w:val="multilevel"/>
    <w:tmpl w:val="C67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C1670"/>
    <w:multiLevelType w:val="multilevel"/>
    <w:tmpl w:val="D80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A85B8E"/>
    <w:multiLevelType w:val="multilevel"/>
    <w:tmpl w:val="62189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80377C"/>
    <w:multiLevelType w:val="multilevel"/>
    <w:tmpl w:val="AD1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ED7263"/>
    <w:multiLevelType w:val="multilevel"/>
    <w:tmpl w:val="164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86325"/>
    <w:multiLevelType w:val="hybridMultilevel"/>
    <w:tmpl w:val="2292A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764AC"/>
    <w:multiLevelType w:val="multilevel"/>
    <w:tmpl w:val="A7D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D06C69"/>
    <w:multiLevelType w:val="hybridMultilevel"/>
    <w:tmpl w:val="7FEE2F2A"/>
    <w:lvl w:ilvl="0" w:tplc="6C34A3E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07D2"/>
    <w:multiLevelType w:val="hybridMultilevel"/>
    <w:tmpl w:val="86A629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E70F7"/>
    <w:multiLevelType w:val="multilevel"/>
    <w:tmpl w:val="2B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34694"/>
    <w:multiLevelType w:val="multilevel"/>
    <w:tmpl w:val="C9A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5146F9"/>
    <w:multiLevelType w:val="hybridMultilevel"/>
    <w:tmpl w:val="E45C2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5F6B19"/>
    <w:multiLevelType w:val="hybridMultilevel"/>
    <w:tmpl w:val="2460BD7C"/>
    <w:lvl w:ilvl="0" w:tplc="C11E3E0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305E0"/>
    <w:multiLevelType w:val="multilevel"/>
    <w:tmpl w:val="454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7263B6"/>
    <w:multiLevelType w:val="multilevel"/>
    <w:tmpl w:val="EEF6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F7E"/>
    <w:multiLevelType w:val="hybridMultilevel"/>
    <w:tmpl w:val="240AF616"/>
    <w:lvl w:ilvl="0" w:tplc="428C8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10B2C"/>
    <w:multiLevelType w:val="multilevel"/>
    <w:tmpl w:val="73DC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C6996"/>
    <w:multiLevelType w:val="hybridMultilevel"/>
    <w:tmpl w:val="4A0C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4061C"/>
    <w:multiLevelType w:val="multilevel"/>
    <w:tmpl w:val="2618D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4A2C73"/>
    <w:multiLevelType w:val="hybridMultilevel"/>
    <w:tmpl w:val="01FA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54F14"/>
    <w:multiLevelType w:val="multilevel"/>
    <w:tmpl w:val="E6A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345432">
    <w:abstractNumId w:val="1"/>
  </w:num>
  <w:num w:numId="2" w16cid:durableId="2039503706">
    <w:abstractNumId w:val="0"/>
  </w:num>
  <w:num w:numId="3" w16cid:durableId="982584440">
    <w:abstractNumId w:val="10"/>
  </w:num>
  <w:num w:numId="4" w16cid:durableId="604270184">
    <w:abstractNumId w:val="31"/>
  </w:num>
  <w:num w:numId="5" w16cid:durableId="1977947005">
    <w:abstractNumId w:val="27"/>
  </w:num>
  <w:num w:numId="6" w16cid:durableId="1191338322">
    <w:abstractNumId w:val="3"/>
  </w:num>
  <w:num w:numId="7" w16cid:durableId="1170218355">
    <w:abstractNumId w:val="6"/>
  </w:num>
  <w:num w:numId="8" w16cid:durableId="151454743">
    <w:abstractNumId w:val="8"/>
  </w:num>
  <w:num w:numId="9" w16cid:durableId="495414510">
    <w:abstractNumId w:val="32"/>
  </w:num>
  <w:num w:numId="10" w16cid:durableId="1022825599">
    <w:abstractNumId w:val="29"/>
  </w:num>
  <w:num w:numId="11" w16cid:durableId="122772778">
    <w:abstractNumId w:val="2"/>
  </w:num>
  <w:num w:numId="12" w16cid:durableId="1624192198">
    <w:abstractNumId w:val="15"/>
  </w:num>
  <w:num w:numId="13" w16cid:durableId="2100910009">
    <w:abstractNumId w:val="9"/>
  </w:num>
  <w:num w:numId="14" w16cid:durableId="785612650">
    <w:abstractNumId w:val="17"/>
  </w:num>
  <w:num w:numId="15" w16cid:durableId="1321420465">
    <w:abstractNumId w:val="14"/>
  </w:num>
  <w:num w:numId="16" w16cid:durableId="777139692">
    <w:abstractNumId w:val="16"/>
  </w:num>
  <w:num w:numId="17" w16cid:durableId="1341738995">
    <w:abstractNumId w:val="5"/>
  </w:num>
  <w:num w:numId="18" w16cid:durableId="1820222145">
    <w:abstractNumId w:val="34"/>
  </w:num>
  <w:num w:numId="19" w16cid:durableId="1181701183">
    <w:abstractNumId w:val="13"/>
  </w:num>
  <w:num w:numId="20" w16cid:durableId="1172406138">
    <w:abstractNumId w:val="11"/>
  </w:num>
  <w:num w:numId="21" w16cid:durableId="721444833">
    <w:abstractNumId w:val="7"/>
  </w:num>
  <w:num w:numId="22" w16cid:durableId="372314010">
    <w:abstractNumId w:val="22"/>
  </w:num>
  <w:num w:numId="23" w16cid:durableId="888614130">
    <w:abstractNumId w:val="23"/>
  </w:num>
  <w:num w:numId="24" w16cid:durableId="1298222255">
    <w:abstractNumId w:val="26"/>
  </w:num>
  <w:num w:numId="25" w16cid:durableId="544802454">
    <w:abstractNumId w:val="19"/>
  </w:num>
  <w:num w:numId="26" w16cid:durableId="1562327987">
    <w:abstractNumId w:val="18"/>
  </w:num>
  <w:num w:numId="27" w16cid:durableId="2025933347">
    <w:abstractNumId w:val="25"/>
  </w:num>
  <w:num w:numId="28" w16cid:durableId="163126795">
    <w:abstractNumId w:val="20"/>
  </w:num>
  <w:num w:numId="29" w16cid:durableId="1437940186">
    <w:abstractNumId w:val="30"/>
  </w:num>
  <w:num w:numId="30" w16cid:durableId="1346908194">
    <w:abstractNumId w:val="21"/>
  </w:num>
  <w:num w:numId="31" w16cid:durableId="493573439">
    <w:abstractNumId w:val="28"/>
  </w:num>
  <w:num w:numId="32" w16cid:durableId="467825694">
    <w:abstractNumId w:val="12"/>
  </w:num>
  <w:num w:numId="33" w16cid:durableId="284313790">
    <w:abstractNumId w:val="4"/>
  </w:num>
  <w:num w:numId="34" w16cid:durableId="188490993">
    <w:abstractNumId w:val="33"/>
  </w:num>
  <w:num w:numId="35" w16cid:durableId="102867664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i Tang">
    <w15:presenceInfo w15:providerId="AD" w15:userId="S::yitang@us.ibm.com::ac40295e-6be8-4470-94f4-2db5fa911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6"/>
    <w:rsid w:val="00001634"/>
    <w:rsid w:val="00006C7D"/>
    <w:rsid w:val="00021F57"/>
    <w:rsid w:val="000353E5"/>
    <w:rsid w:val="000D103F"/>
    <w:rsid w:val="000E73E3"/>
    <w:rsid w:val="00131CFB"/>
    <w:rsid w:val="00151E43"/>
    <w:rsid w:val="00164783"/>
    <w:rsid w:val="001D3684"/>
    <w:rsid w:val="00207D5D"/>
    <w:rsid w:val="00245E6E"/>
    <w:rsid w:val="00255351"/>
    <w:rsid w:val="002A7F2B"/>
    <w:rsid w:val="002C17B2"/>
    <w:rsid w:val="002C1FDC"/>
    <w:rsid w:val="002C43DF"/>
    <w:rsid w:val="002E5B5E"/>
    <w:rsid w:val="003011D7"/>
    <w:rsid w:val="00321746"/>
    <w:rsid w:val="0032444D"/>
    <w:rsid w:val="00331E10"/>
    <w:rsid w:val="00361EC2"/>
    <w:rsid w:val="003743D7"/>
    <w:rsid w:val="00380300"/>
    <w:rsid w:val="00381946"/>
    <w:rsid w:val="003B1BEA"/>
    <w:rsid w:val="003B3F83"/>
    <w:rsid w:val="003B4C64"/>
    <w:rsid w:val="003C053F"/>
    <w:rsid w:val="003E4AD8"/>
    <w:rsid w:val="003F2C9A"/>
    <w:rsid w:val="003F7D36"/>
    <w:rsid w:val="00406CD8"/>
    <w:rsid w:val="00410266"/>
    <w:rsid w:val="00410DAD"/>
    <w:rsid w:val="0042545A"/>
    <w:rsid w:val="0043383F"/>
    <w:rsid w:val="00460E27"/>
    <w:rsid w:val="00516DC4"/>
    <w:rsid w:val="0052596E"/>
    <w:rsid w:val="0057386B"/>
    <w:rsid w:val="00583F8E"/>
    <w:rsid w:val="005C09E3"/>
    <w:rsid w:val="005E5C8B"/>
    <w:rsid w:val="00600FB0"/>
    <w:rsid w:val="00650F91"/>
    <w:rsid w:val="006A6639"/>
    <w:rsid w:val="006B5626"/>
    <w:rsid w:val="007058C2"/>
    <w:rsid w:val="00714ED5"/>
    <w:rsid w:val="00722114"/>
    <w:rsid w:val="00731A3E"/>
    <w:rsid w:val="00754C2C"/>
    <w:rsid w:val="00786C76"/>
    <w:rsid w:val="007913E0"/>
    <w:rsid w:val="007C72C1"/>
    <w:rsid w:val="007E3501"/>
    <w:rsid w:val="00810483"/>
    <w:rsid w:val="008412C6"/>
    <w:rsid w:val="008A7070"/>
    <w:rsid w:val="008F5F68"/>
    <w:rsid w:val="009271AA"/>
    <w:rsid w:val="00930263"/>
    <w:rsid w:val="009373EC"/>
    <w:rsid w:val="009D4557"/>
    <w:rsid w:val="00A20CCC"/>
    <w:rsid w:val="00A421BF"/>
    <w:rsid w:val="00A431BD"/>
    <w:rsid w:val="00A5087F"/>
    <w:rsid w:val="00A679B7"/>
    <w:rsid w:val="00AC3484"/>
    <w:rsid w:val="00AD5611"/>
    <w:rsid w:val="00AF4168"/>
    <w:rsid w:val="00B04C2F"/>
    <w:rsid w:val="00B336BE"/>
    <w:rsid w:val="00BB5545"/>
    <w:rsid w:val="00BE3DEC"/>
    <w:rsid w:val="00D01591"/>
    <w:rsid w:val="00D43EE4"/>
    <w:rsid w:val="00D711E0"/>
    <w:rsid w:val="00D842D2"/>
    <w:rsid w:val="00DE1830"/>
    <w:rsid w:val="00DF3A14"/>
    <w:rsid w:val="00E02E96"/>
    <w:rsid w:val="00E374FC"/>
    <w:rsid w:val="00E55FC2"/>
    <w:rsid w:val="00E6575A"/>
    <w:rsid w:val="00E6737D"/>
    <w:rsid w:val="00E7420D"/>
    <w:rsid w:val="00EB6F68"/>
    <w:rsid w:val="00EC71FB"/>
    <w:rsid w:val="00ED7207"/>
    <w:rsid w:val="00EE0F43"/>
    <w:rsid w:val="00EF3D5D"/>
    <w:rsid w:val="00F1079E"/>
    <w:rsid w:val="00F25BA9"/>
    <w:rsid w:val="00F323C9"/>
    <w:rsid w:val="00F36890"/>
    <w:rsid w:val="00F765BF"/>
    <w:rsid w:val="00FA597C"/>
    <w:rsid w:val="00FC630F"/>
    <w:rsid w:val="00FD05E7"/>
    <w:rsid w:val="00FD1606"/>
    <w:rsid w:val="00FD1EFA"/>
    <w:rsid w:val="00FE65DD"/>
    <w:rsid w:val="00FE7533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63DCD"/>
  <w15:chartTrackingRefBased/>
  <w15:docId w15:val="{F1DD8F35-BCED-6D4D-B926-6929581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D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xmsonormal">
    <w:name w:val="xmsonormal"/>
    <w:basedOn w:val="Normal"/>
    <w:rsid w:val="00321746"/>
    <w:pPr>
      <w:spacing w:before="100" w:beforeAutospacing="1" w:after="100" w:afterAutospacing="1"/>
    </w:pPr>
  </w:style>
  <w:style w:type="character" w:customStyle="1" w:styleId="contentpasted2">
    <w:name w:val="contentpasted2"/>
    <w:basedOn w:val="DefaultParagraphFont"/>
    <w:rsid w:val="00321746"/>
  </w:style>
  <w:style w:type="character" w:customStyle="1" w:styleId="outlook-search-highlight">
    <w:name w:val="outlook-search-highlight"/>
    <w:basedOn w:val="DefaultParagraphFont"/>
    <w:rsid w:val="00321746"/>
  </w:style>
  <w:style w:type="paragraph" w:styleId="ListParagraph">
    <w:name w:val="List Paragraph"/>
    <w:basedOn w:val="Normal"/>
    <w:uiPriority w:val="34"/>
    <w:qFormat/>
    <w:rsid w:val="0032174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21746"/>
  </w:style>
  <w:style w:type="paragraph" w:styleId="NormalWeb">
    <w:name w:val="Normal (Web)"/>
    <w:basedOn w:val="Normal"/>
    <w:uiPriority w:val="99"/>
    <w:semiHidden/>
    <w:unhideWhenUsed/>
    <w:rsid w:val="0032174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06C7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6C7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6C7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711E0"/>
    <w:rPr>
      <w:color w:val="214C5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053F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paragraph" w:styleId="Revision">
    <w:name w:val="Revision"/>
    <w:hidden/>
    <w:uiPriority w:val="99"/>
    <w:semiHidden/>
    <w:rsid w:val="00E6575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6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75A"/>
    <w:rPr>
      <w:rFonts w:ascii="Times New Roman" w:eastAsia="Times New Roman" w:hAnsi="Times New Roman" w:cs="Times New Roman"/>
      <w:color w:val="auto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75A"/>
    <w:rPr>
      <w:rFonts w:ascii="Times New Roman" w:eastAsia="Times New Roman" w:hAnsi="Times New Roman" w:cs="Times New Roman"/>
      <w:b/>
      <w:bCs/>
      <w:color w:val="auto"/>
      <w:sz w:val="20"/>
      <w:szCs w:val="20"/>
      <w:lang w:val="en-CA" w:eastAsia="en-US"/>
    </w:rPr>
  </w:style>
  <w:style w:type="paragraph" w:customStyle="1" w:styleId="s5">
    <w:name w:val="s5"/>
    <w:basedOn w:val="Normal"/>
    <w:rsid w:val="008F5F68"/>
    <w:pPr>
      <w:spacing w:before="100" w:beforeAutospacing="1" w:after="100" w:afterAutospacing="1"/>
    </w:pPr>
    <w:rPr>
      <w:lang w:val="en-US" w:eastAsia="zh-CN"/>
    </w:rPr>
  </w:style>
  <w:style w:type="character" w:customStyle="1" w:styleId="s8">
    <w:name w:val="s8"/>
    <w:basedOn w:val="DefaultParagraphFont"/>
    <w:rsid w:val="008F5F68"/>
  </w:style>
  <w:style w:type="character" w:customStyle="1" w:styleId="s9">
    <w:name w:val="s9"/>
    <w:basedOn w:val="DefaultParagraphFont"/>
    <w:rsid w:val="008F5F68"/>
  </w:style>
  <w:style w:type="character" w:customStyle="1" w:styleId="s10">
    <w:name w:val="s10"/>
    <w:basedOn w:val="DefaultParagraphFont"/>
    <w:rsid w:val="008F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78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9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learning.ibm.com/activity/PLAN-17CE64E272F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m.box.com/s/pldav8g325e7583ei6czmplrkddz3o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rlearning.ibm.com/activity/PLAN-9FA86B665450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yourlearning.ibm.com/activity/PLAN-8B08B9AF44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rlearning.ibm.com/activity/PLAN-331A2AB52C0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CAEB4-ACE3-794C-AF08-EE346219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Almeida</dc:creator>
  <cp:keywords/>
  <dc:description/>
  <cp:lastModifiedBy>Yi Tang</cp:lastModifiedBy>
  <cp:revision>5</cp:revision>
  <dcterms:created xsi:type="dcterms:W3CDTF">2024-08-12T16:58:00Z</dcterms:created>
  <dcterms:modified xsi:type="dcterms:W3CDTF">2024-08-12T17:48:00Z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